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1B728" w14:textId="77777777" w:rsidR="00E349A6" w:rsidRPr="00594DB1" w:rsidRDefault="00E349A6" w:rsidP="00E349A6">
      <w:pPr>
        <w:jc w:val="center"/>
        <w:rPr>
          <w:b/>
          <w:sz w:val="32"/>
          <w:szCs w:val="32"/>
          <w:u w:val="single"/>
          <w:lang w:eastAsia="es-CL"/>
        </w:rPr>
      </w:pPr>
      <w:bookmarkStart w:id="0" w:name="_GoBack"/>
      <w:bookmarkEnd w:id="0"/>
      <w:r w:rsidRPr="00594DB1">
        <w:rPr>
          <w:b/>
          <w:sz w:val="32"/>
          <w:szCs w:val="32"/>
          <w:u w:val="single"/>
          <w:lang w:eastAsia="es-CL"/>
        </w:rPr>
        <w:t xml:space="preserve">Manual Deploy </w:t>
      </w:r>
      <w:r>
        <w:rPr>
          <w:b/>
          <w:sz w:val="32"/>
          <w:szCs w:val="32"/>
          <w:u w:val="single"/>
          <w:lang w:eastAsia="es-CL"/>
        </w:rPr>
        <w:t xml:space="preserve">Paso a producción y pre producción </w:t>
      </w:r>
    </w:p>
    <w:p w14:paraId="500C4356" w14:textId="77777777" w:rsidR="00E349A6" w:rsidRDefault="00E349A6" w:rsidP="00E349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018010DD" w14:textId="77777777" w:rsidR="00E349A6" w:rsidRPr="00E349A6" w:rsidRDefault="00E349A6" w:rsidP="00E349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C</w:t>
      </w: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rear el archivo empaquetado de una nueva versión de la aplicación.</w:t>
      </w:r>
    </w:p>
    <w:p w14:paraId="2913A0DD" w14:textId="77777777" w:rsidR="00E349A6" w:rsidRDefault="00E349A6" w:rsidP="00E349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Guía paso a paso</w:t>
      </w:r>
    </w:p>
    <w:p w14:paraId="710F0910" w14:textId="77777777" w:rsidR="00E349A6" w:rsidRPr="00E349A6" w:rsidRDefault="00E349A6" w:rsidP="00E349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68DB9ACA" w14:textId="77777777" w:rsidR="00E349A6" w:rsidRDefault="00E349A6" w:rsidP="00E349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Estos pasos se deben seguir en el orden indicado y no se debe omitir ninguno de ellos.</w:t>
      </w:r>
    </w:p>
    <w:p w14:paraId="4BCE363C" w14:textId="77777777" w:rsidR="00E349A6" w:rsidRPr="00E349A6" w:rsidRDefault="00E349A6" w:rsidP="00E349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4103897E" w14:textId="77777777" w:rsidR="00E349A6" w:rsidRPr="00862361" w:rsidRDefault="00E349A6" w:rsidP="00B449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Cambiar a la máquina de desarrollo.</w:t>
      </w:r>
    </w:p>
    <w:p w14:paraId="3FBE7D9E" w14:textId="77777777" w:rsidR="00E349A6" w:rsidRPr="00862361" w:rsidRDefault="00E349A6" w:rsidP="0061319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Asegurar que la aplicación y Gulp no estén corriendo.</w:t>
      </w:r>
      <w:ins w:id="1" w:author="Cristián Ormazábal" w:date="2017-02-10T10:08:00Z">
        <w:r w:rsidR="00684284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t xml:space="preserve"> Para ello, ejecutar el siguiente comando:</w:t>
        </w:r>
        <w:r w:rsidR="00684284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br/>
          <w:t>pm2 kill</w:t>
        </w:r>
      </w:ins>
    </w:p>
    <w:p w14:paraId="09E5DDE2" w14:textId="77777777" w:rsidR="00E349A6" w:rsidRPr="00E349A6" w:rsidRDefault="00E349A6" w:rsidP="005F740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Realizar todos los merge necesarios de los branch donde se hayan hecho cambios hacia el master.</w:t>
      </w:r>
    </w:p>
    <w:p w14:paraId="527DE584" w14:textId="77777777" w:rsidR="00E349A6" w:rsidRPr="00E349A6" w:rsidRDefault="00E349A6" w:rsidP="00E349A6">
      <w:pPr>
        <w:pStyle w:val="Prrafodelista"/>
        <w:rPr>
          <w:rFonts w:ascii="Calibri" w:eastAsia="Times New Roman" w:hAnsi="Calibri" w:cs="Times New Roman"/>
          <w:b/>
          <w:color w:val="000000"/>
          <w:sz w:val="24"/>
          <w:szCs w:val="24"/>
          <w:lang w:eastAsia="es-CL"/>
        </w:rPr>
      </w:pPr>
    </w:p>
    <w:p w14:paraId="42DADE8E" w14:textId="77777777" w:rsidR="00E349A6" w:rsidRDefault="00E349A6" w:rsidP="00E349A6">
      <w:pPr>
        <w:pStyle w:val="Prrafodelista"/>
        <w:shd w:val="clear" w:color="auto" w:fill="FFFFFF"/>
        <w:spacing w:after="0" w:line="240" w:lineRule="auto"/>
        <w:rPr>
          <w:ins w:id="2" w:author="Cristián Ormazábal" w:date="2017-02-10T10:21:00Z"/>
          <w:rFonts w:ascii="Calibri" w:eastAsia="Times New Roman" w:hAnsi="Calibri" w:cs="Times New Roman"/>
          <w:b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b/>
          <w:color w:val="000000"/>
          <w:sz w:val="24"/>
          <w:szCs w:val="24"/>
          <w:lang w:eastAsia="es-CL"/>
        </w:rPr>
        <w:t>Ejemplo de comandos en orden:</w:t>
      </w:r>
    </w:p>
    <w:p w14:paraId="6198D31D" w14:textId="77777777" w:rsidR="00B84801" w:rsidRPr="00E349A6" w:rsidRDefault="00B84801" w:rsidP="00E349A6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s-CL"/>
        </w:rPr>
      </w:pPr>
      <w:ins w:id="3" w:author="Cristián Ormazábal" w:date="2017-02-10T10:21:00Z">
        <w:r>
          <w:rPr>
            <w:rFonts w:ascii="Calibri" w:eastAsia="Times New Roman" w:hAnsi="Calibri" w:cs="Times New Roman"/>
            <w:b/>
            <w:color w:val="000000"/>
            <w:sz w:val="24"/>
            <w:szCs w:val="24"/>
            <w:lang w:eastAsia="es-CL"/>
          </w:rPr>
          <w:t>Notar que la ruta del repositorio es:</w:t>
        </w:r>
      </w:ins>
    </w:p>
    <w:p w14:paraId="3EE7DE18" w14:textId="77777777" w:rsidR="00E349A6" w:rsidRPr="00E349A6" w:rsidRDefault="00E349A6" w:rsidP="00E349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  <w:t>git checkout master</w:t>
      </w:r>
    </w:p>
    <w:p w14:paraId="60402166" w14:textId="77777777" w:rsidR="00E349A6" w:rsidRPr="00E349A6" w:rsidRDefault="00E349A6" w:rsidP="00E349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  <w:t>git merge origin/fix-1234</w:t>
      </w:r>
    </w:p>
    <w:p w14:paraId="174E285D" w14:textId="77777777" w:rsidR="00E349A6" w:rsidRPr="00E349A6" w:rsidRDefault="00E349A6" w:rsidP="00E349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git merge origin/fix-5678</w:t>
      </w:r>
    </w:p>
    <w:p w14:paraId="2C6F3740" w14:textId="77777777" w:rsidR="00E349A6" w:rsidRPr="00650DC0" w:rsidRDefault="00650DC0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ins w:id="4" w:author="Cristián Ormazábal" w:date="2017-02-10T10:26:00Z"/>
          <w:rFonts w:ascii="Calibri" w:eastAsia="Times New Roman" w:hAnsi="Calibri" w:cs="Times New Roman"/>
          <w:color w:val="000000"/>
          <w:sz w:val="24"/>
          <w:szCs w:val="24"/>
          <w:lang w:eastAsia="es-CL"/>
          <w:rPrChange w:id="5" w:author="Cristián Ormazábal" w:date="2017-02-10T10:26:00Z">
            <w:rPr>
              <w:ins w:id="6" w:author="Cristián Ormazábal" w:date="2017-02-10T10:26:00Z"/>
              <w:lang w:eastAsia="es-CL"/>
            </w:rPr>
          </w:rPrChange>
        </w:rPr>
        <w:pPrChange w:id="7" w:author="Cristián Ormazábal" w:date="2017-02-10T10:26:00Z">
          <w:pPr>
            <w:shd w:val="clear" w:color="auto" w:fill="FFFFFF"/>
            <w:spacing w:after="0" w:line="240" w:lineRule="auto"/>
          </w:pPr>
        </w:pPrChange>
      </w:pPr>
      <w:ins w:id="8" w:author="Cristián Ormazábal" w:date="2017-02-10T10:25:00Z">
        <w:r w:rsidRPr="00650DC0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  <w:rPrChange w:id="9" w:author="Cristián Ormazábal" w:date="2017-02-10T10:26:00Z">
              <w:rPr>
                <w:lang w:eastAsia="es-CL"/>
              </w:rPr>
            </w:rPrChange>
          </w:rPr>
          <w:t>En caso que las dependencias aún no estén instaladas en la rama que se está</w:t>
        </w:r>
      </w:ins>
      <w:ins w:id="10" w:author="Cristián Ormazábal" w:date="2017-02-10T10:26:00Z">
        <w:r w:rsidRPr="00650DC0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  <w:rPrChange w:id="11" w:author="Cristián Ormazábal" w:date="2017-02-10T10:26:00Z">
              <w:rPr>
                <w:lang w:eastAsia="es-CL"/>
              </w:rPr>
            </w:rPrChange>
          </w:rPr>
          <w:t xml:space="preserve"> trabajando, se debe ejecutar la siguiente secuencia:</w:t>
        </w:r>
      </w:ins>
    </w:p>
    <w:p w14:paraId="41A76652" w14:textId="0DE4A018" w:rsidR="00650DC0" w:rsidRDefault="00650DC0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rPr>
          <w:ins w:id="12" w:author="Cristián Ormazábal" w:date="2017-02-10T10:34:00Z"/>
          <w:rFonts w:ascii="Calibri" w:eastAsia="Times New Roman" w:hAnsi="Calibri" w:cs="Times New Roman"/>
          <w:color w:val="000000"/>
          <w:sz w:val="24"/>
          <w:szCs w:val="24"/>
          <w:lang w:eastAsia="es-CL"/>
        </w:rPr>
        <w:pPrChange w:id="13" w:author="Cristián Ormazábal" w:date="2017-02-10T10:26:00Z">
          <w:pPr>
            <w:shd w:val="clear" w:color="auto" w:fill="FFFFFF"/>
            <w:spacing w:after="0" w:line="240" w:lineRule="auto"/>
          </w:pPr>
        </w:pPrChange>
      </w:pPr>
      <w:ins w:id="14" w:author="Cristián Ormazábal" w:date="2017-02-10T10:27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t>npm i &amp;&amp; bower i</w:t>
        </w:r>
      </w:ins>
      <w:ins w:id="15" w:author="Cristián Ormazábal" w:date="2017-02-10T10:34:00Z">
        <w:r w:rsidR="003F3D19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br/>
          <w:t xml:space="preserve">al final del comando, bower pregunta qué versión </w:t>
        </w:r>
      </w:ins>
      <w:ins w:id="16" w:author="Cristián Ormazábal" w:date="2017-02-10T10:35:00Z">
        <w:r w:rsidR="00CD3FC0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t xml:space="preserve">de angular </w:t>
        </w:r>
      </w:ins>
      <w:ins w:id="17" w:author="Cristián Ormazábal" w:date="2017-02-10T10:34:00Z">
        <w:r w:rsidR="003F3D19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t>quieres</w:t>
        </w:r>
        <w:r w:rsidR="00CD3FC0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t xml:space="preserve"> </w:t>
        </w:r>
      </w:ins>
      <w:ins w:id="18" w:author="Cristián Ormazábal" w:date="2017-02-10T10:35:00Z">
        <w:r w:rsidR="00CD3FC0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t>utilizar</w:t>
        </w:r>
      </w:ins>
      <w:ins w:id="19" w:author="Cristián Ormazábal" w:date="2017-02-10T10:34:00Z">
        <w:r w:rsidR="00CD3FC0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t>:</w:t>
        </w:r>
        <w:r w:rsidR="00CD3FC0"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br/>
        </w:r>
      </w:ins>
      <w:ins w:id="20" w:author="Cristián Ormazábal" w:date="2017-02-10T10:35:00Z">
        <w:r w:rsidR="00CD3FC0" w:rsidRPr="00CD3FC0">
          <w:rPr>
            <w:rFonts w:ascii="Calibri" w:eastAsia="Times New Roman" w:hAnsi="Calibri" w:cs="Times New Roman"/>
            <w:noProof/>
            <w:color w:val="000000"/>
            <w:sz w:val="24"/>
            <w:szCs w:val="24"/>
            <w:lang w:eastAsia="es-CL"/>
          </w:rPr>
          <w:drawing>
            <wp:inline distT="0" distB="0" distL="0" distR="0" wp14:anchorId="16DE83CD" wp14:editId="644C4DE8">
              <wp:extent cx="4002112" cy="1225811"/>
              <wp:effectExtent l="0" t="0" r="11430" b="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1741" cy="12318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0C2F263" w14:textId="7463C6C9" w:rsidR="00CD3FC0" w:rsidRDefault="00CD3FC0">
      <w:pPr>
        <w:pStyle w:val="Prrafodelista"/>
        <w:shd w:val="clear" w:color="auto" w:fill="FFFFFF"/>
        <w:spacing w:after="0" w:line="240" w:lineRule="auto"/>
        <w:rPr>
          <w:ins w:id="21" w:author="Cristián Ormazábal" w:date="2017-02-10T10:38:00Z"/>
          <w:rFonts w:ascii="Calibri" w:eastAsia="Times New Roman" w:hAnsi="Calibri" w:cs="Times New Roman"/>
          <w:color w:val="000000"/>
          <w:sz w:val="24"/>
          <w:szCs w:val="24"/>
          <w:lang w:eastAsia="es-CL"/>
        </w:rPr>
        <w:pPrChange w:id="22" w:author="Cristián Ormazábal" w:date="2017-02-10T10:34:00Z">
          <w:pPr>
            <w:shd w:val="clear" w:color="auto" w:fill="FFFFFF"/>
            <w:spacing w:after="0" w:line="240" w:lineRule="auto"/>
          </w:pPr>
        </w:pPrChange>
      </w:pPr>
      <w:ins w:id="23" w:author="Cristián Ormazábal" w:date="2017-02-10T10:34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t xml:space="preserve">Ingresar </w:t>
        </w:r>
      </w:ins>
      <w:ins w:id="24" w:author="Cristián Ormazábal" w:date="2017-02-10T10:35:00Z">
        <w:r>
          <w:rPr>
            <w:rFonts w:ascii="Calibri" w:eastAsia="Times New Roman" w:hAnsi="Calibri" w:cs="Times New Roman"/>
            <w:color w:val="000000"/>
            <w:sz w:val="24"/>
            <w:szCs w:val="24"/>
            <w:lang w:eastAsia="es-CL"/>
          </w:rPr>
          <w:t>opción 2 (versión 1.6.2)</w:t>
        </w:r>
      </w:ins>
    </w:p>
    <w:p w14:paraId="63ECBC9C" w14:textId="77777777" w:rsidR="000736D1" w:rsidRPr="0029685C" w:rsidRDefault="000736D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25" w:author="Cristián Ormazábal" w:date="2017-02-10T10:38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26" w:author="Cristián Ormazábal" w:date="2017-02-10T10:38:00Z">
          <w:pPr>
            <w:pStyle w:val="Prrafodelista"/>
            <w:numPr>
              <w:numId w:val="6"/>
            </w:numPr>
            <w:shd w:val="clear" w:color="auto" w:fill="FFFFFF"/>
            <w:spacing w:after="0" w:line="240" w:lineRule="atLeast"/>
            <w:ind w:hanging="360"/>
          </w:pPr>
        </w:pPrChange>
      </w:pPr>
      <w:ins w:id="27" w:author="Cristián Ormazábal" w:date="2017-02-10T10:38:00Z">
        <w:r>
          <w:rPr>
            <w:lang w:eastAsia="es-CL"/>
          </w:rPr>
          <w:t>Debe configurarse las credenciales de Bd en el archivo server\config\database.js:</w:t>
        </w:r>
      </w:ins>
    </w:p>
    <w:p w14:paraId="0C0CA66F" w14:textId="77777777" w:rsidR="000736D1" w:rsidRPr="00AF50A5" w:rsidRDefault="000736D1" w:rsidP="000736D1">
      <w:pPr>
        <w:pStyle w:val="Prrafodelista"/>
        <w:shd w:val="clear" w:color="auto" w:fill="FFFFFF"/>
        <w:spacing w:after="0" w:line="240" w:lineRule="atLeast"/>
        <w:rPr>
          <w:ins w:id="28" w:author="Cristián Ormazábal" w:date="2017-02-10T10:38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29" w:author="Cristián Ormazábal" w:date="2017-02-10T10:38:00Z">
        <w:r w:rsidRPr="00DD3982">
          <w:rPr>
            <w:noProof/>
            <w:lang w:eastAsia="es-CL"/>
          </w:rPr>
          <w:drawing>
            <wp:inline distT="0" distB="0" distL="0" distR="0" wp14:anchorId="5C59AA2B" wp14:editId="2DDD45B6">
              <wp:extent cx="1487512" cy="1867778"/>
              <wp:effectExtent l="0" t="0" r="11430" b="12065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1998" cy="18859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CD977FF" w14:textId="77777777" w:rsidR="000736D1" w:rsidRPr="000736D1" w:rsidRDefault="000736D1" w:rsidP="000736D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  <w:rPrChange w:id="30" w:author="Cristián Ormazábal" w:date="2017-02-10T10:38:00Z">
            <w:rPr>
              <w:lang w:eastAsia="es-CL"/>
            </w:rPr>
          </w:rPrChange>
        </w:rPr>
      </w:pPr>
    </w:p>
    <w:p w14:paraId="4E0D29FC" w14:textId="77777777" w:rsidR="00E349A6" w:rsidRPr="00E349A6" w:rsidRDefault="00E349A6" w:rsidP="002F3C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lastRenderedPageBreak/>
        <w:t>Compilar y minificar los assets para el cliente.</w:t>
      </w:r>
    </w:p>
    <w:p w14:paraId="6A108C59" w14:textId="77777777" w:rsidR="00E349A6" w:rsidRDefault="00E349A6" w:rsidP="00E349A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Ejecutar el comando: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</w:t>
      </w: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gulp</w:t>
      </w:r>
    </w:p>
    <w:p w14:paraId="17E53070" w14:textId="77777777" w:rsidR="00E349A6" w:rsidRPr="00E349A6" w:rsidRDefault="00E349A6" w:rsidP="00E349A6">
      <w:pPr>
        <w:pStyle w:val="Prrafodelista"/>
        <w:shd w:val="clear" w:color="auto" w:fill="FFFFFF"/>
        <w:spacing w:after="0" w:line="240" w:lineRule="auto"/>
        <w:ind w:left="1290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4E800710" w14:textId="77777777" w:rsidR="00E349A6" w:rsidRPr="00E349A6" w:rsidRDefault="00E349A6" w:rsidP="00E349A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Realizar un commit de los assets minificados.</w:t>
      </w:r>
    </w:p>
    <w:p w14:paraId="209BCA81" w14:textId="77777777" w:rsidR="00E349A6" w:rsidRPr="00E349A6" w:rsidRDefault="00E349A6" w:rsidP="00E349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13B47A9A" w14:textId="77777777" w:rsidR="00E349A6" w:rsidRPr="00E349A6" w:rsidRDefault="00E349A6" w:rsidP="00E349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Ejecutar los siguientes comandos en este orden:</w:t>
      </w:r>
    </w:p>
    <w:p w14:paraId="0DD02138" w14:textId="77777777" w:rsidR="00E349A6" w:rsidRPr="00E349A6" w:rsidRDefault="00E349A6" w:rsidP="00E349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  <w:t>git add client/assets</w:t>
      </w:r>
    </w:p>
    <w:p w14:paraId="04970876" w14:textId="77777777" w:rsidR="00E349A6" w:rsidRPr="00E349A6" w:rsidRDefault="00E349A6" w:rsidP="00E349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  <w:t>git commit -m "Updated minified assets"</w:t>
      </w:r>
    </w:p>
    <w:p w14:paraId="312C434D" w14:textId="77777777" w:rsidR="00E349A6" w:rsidRPr="00E349A6" w:rsidRDefault="00E349A6" w:rsidP="00E349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</w:p>
    <w:p w14:paraId="0A1EAFCD" w14:textId="77777777" w:rsidR="00E349A6" w:rsidRDefault="00E349A6" w:rsidP="00EA54E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3E6E93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Subir la versión acorde a los cambios realizados según SEMVER .</w:t>
      </w:r>
    </w:p>
    <w:p w14:paraId="564B023F" w14:textId="77777777" w:rsidR="003E6E93" w:rsidRPr="003E6E93" w:rsidRDefault="003E6E93" w:rsidP="003E6E93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16A1FC43" w14:textId="77777777" w:rsidR="00E349A6" w:rsidRPr="00E349A6" w:rsidRDefault="00E349A6" w:rsidP="00E349A6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Ejecutar solo uno de estos comandos dependiendo del caso:</w:t>
      </w:r>
    </w:p>
    <w:p w14:paraId="5F5753DB" w14:textId="77777777" w:rsidR="00E349A6" w:rsidRPr="00E349A6" w:rsidRDefault="00E349A6" w:rsidP="00E349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  <w:t>npm version patch</w:t>
      </w:r>
    </w:p>
    <w:p w14:paraId="3438D745" w14:textId="77777777" w:rsidR="00E349A6" w:rsidRPr="00E349A6" w:rsidRDefault="00E349A6" w:rsidP="00E349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  <w:t>npm version minor</w:t>
      </w:r>
    </w:p>
    <w:p w14:paraId="03A73C53" w14:textId="77777777" w:rsidR="00E349A6" w:rsidRPr="00E349A6" w:rsidRDefault="00E349A6" w:rsidP="00E349A6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npm version major</w:t>
      </w:r>
    </w:p>
    <w:p w14:paraId="41C1EFDA" w14:textId="77777777" w:rsidR="00E349A6" w:rsidRDefault="00E349A6" w:rsidP="00E349A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481B64C6" w14:textId="278C94B9" w:rsidR="003E6E93" w:rsidDel="00C17AC8" w:rsidRDefault="003E6E93" w:rsidP="00E349A6">
      <w:pPr>
        <w:shd w:val="clear" w:color="auto" w:fill="FFFFFF"/>
        <w:spacing w:after="0" w:line="240" w:lineRule="auto"/>
        <w:rPr>
          <w:del w:id="31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5DF5CCF4" w14:textId="5732558C" w:rsidR="003E6E93" w:rsidDel="00C17AC8" w:rsidRDefault="003E6E93" w:rsidP="00E349A6">
      <w:pPr>
        <w:shd w:val="clear" w:color="auto" w:fill="FFFFFF"/>
        <w:spacing w:after="0" w:line="240" w:lineRule="auto"/>
        <w:rPr>
          <w:del w:id="32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39C4A25B" w14:textId="4108BB9E" w:rsidR="003E6E93" w:rsidDel="00C17AC8" w:rsidRDefault="003E6E93" w:rsidP="00E349A6">
      <w:pPr>
        <w:shd w:val="clear" w:color="auto" w:fill="FFFFFF"/>
        <w:spacing w:after="0" w:line="240" w:lineRule="auto"/>
        <w:rPr>
          <w:del w:id="33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47953E3F" w14:textId="07127B7C" w:rsidR="003E6E93" w:rsidDel="00C17AC8" w:rsidRDefault="003E6E93" w:rsidP="00E349A6">
      <w:pPr>
        <w:shd w:val="clear" w:color="auto" w:fill="FFFFFF"/>
        <w:spacing w:after="0" w:line="240" w:lineRule="auto"/>
        <w:rPr>
          <w:del w:id="34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4381D1C6" w14:textId="6B180AC7" w:rsidR="003E6E93" w:rsidDel="00C17AC8" w:rsidRDefault="003E6E93" w:rsidP="00E349A6">
      <w:pPr>
        <w:shd w:val="clear" w:color="auto" w:fill="FFFFFF"/>
        <w:spacing w:after="0" w:line="240" w:lineRule="auto"/>
        <w:rPr>
          <w:del w:id="35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66597F6E" w14:textId="1462601E" w:rsidR="003E6E93" w:rsidDel="00C17AC8" w:rsidRDefault="003E6E93" w:rsidP="00E349A6">
      <w:pPr>
        <w:shd w:val="clear" w:color="auto" w:fill="FFFFFF"/>
        <w:spacing w:after="0" w:line="240" w:lineRule="auto"/>
        <w:rPr>
          <w:del w:id="36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127A8B63" w14:textId="1D0E2110" w:rsidR="003E6E93" w:rsidDel="00C17AC8" w:rsidRDefault="003E6E93" w:rsidP="00E349A6">
      <w:pPr>
        <w:shd w:val="clear" w:color="auto" w:fill="FFFFFF"/>
        <w:spacing w:after="0" w:line="240" w:lineRule="auto"/>
        <w:rPr>
          <w:del w:id="37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02420213" w14:textId="42172533" w:rsidR="003E6E93" w:rsidDel="00C17AC8" w:rsidRDefault="003E6E93" w:rsidP="00E349A6">
      <w:pPr>
        <w:shd w:val="clear" w:color="auto" w:fill="FFFFFF"/>
        <w:spacing w:after="0" w:line="240" w:lineRule="auto"/>
        <w:rPr>
          <w:del w:id="38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395653B7" w14:textId="0CFAECD2" w:rsidR="003E6E93" w:rsidDel="00C17AC8" w:rsidRDefault="003E6E93" w:rsidP="00E349A6">
      <w:pPr>
        <w:shd w:val="clear" w:color="auto" w:fill="FFFFFF"/>
        <w:spacing w:after="0" w:line="240" w:lineRule="auto"/>
        <w:rPr>
          <w:del w:id="39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3FD671E5" w14:textId="115BFF38" w:rsidR="00862361" w:rsidRPr="00E349A6" w:rsidDel="00C17AC8" w:rsidRDefault="00862361" w:rsidP="00E349A6">
      <w:pPr>
        <w:shd w:val="clear" w:color="auto" w:fill="FFFFFF"/>
        <w:spacing w:after="0" w:line="240" w:lineRule="auto"/>
        <w:rPr>
          <w:del w:id="40" w:author="Cristián Ormazábal" w:date="2017-02-10T12:06:00Z"/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20DC2394" w14:textId="77777777" w:rsidR="00E349A6" w:rsidRDefault="00E349A6" w:rsidP="00494DE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3E6E93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Realizar el push del branch master .</w:t>
      </w:r>
    </w:p>
    <w:p w14:paraId="384D9FE3" w14:textId="77777777" w:rsidR="003E6E93" w:rsidRPr="003E6E93" w:rsidRDefault="003E6E93" w:rsidP="003E6E9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14FB8702" w14:textId="77777777" w:rsidR="003E6E93" w:rsidRDefault="003E6E93" w:rsidP="003E6E93">
      <w:pPr>
        <w:pStyle w:val="Sinespaciado"/>
        <w:numPr>
          <w:ilvl w:val="0"/>
          <w:numId w:val="1"/>
        </w:numPr>
        <w:rPr>
          <w:b/>
          <w:lang w:val="en-US" w:eastAsia="es-CL"/>
        </w:rPr>
      </w:pPr>
      <w:r w:rsidRPr="00B95571">
        <w:rPr>
          <w:lang w:val="en-US" w:eastAsia="es-CL"/>
        </w:rPr>
        <w:t xml:space="preserve">Abrir </w:t>
      </w:r>
      <w:r w:rsidRPr="008F2E61">
        <w:rPr>
          <w:lang w:val="en-US" w:eastAsia="es-CL"/>
        </w:rPr>
        <w:t xml:space="preserve">máquina </w:t>
      </w:r>
      <w:r w:rsidRPr="00B95571">
        <w:rPr>
          <w:lang w:val="en-US" w:eastAsia="es-CL"/>
        </w:rPr>
        <w:t>windows 2008 R2</w:t>
      </w:r>
      <w:r>
        <w:rPr>
          <w:lang w:val="en-US" w:eastAsia="es-CL"/>
        </w:rPr>
        <w:t xml:space="preserve">. Password : </w:t>
      </w:r>
      <w:r w:rsidRPr="00971F63">
        <w:rPr>
          <w:b/>
          <w:lang w:val="en-US" w:eastAsia="es-CL"/>
        </w:rPr>
        <w:t>f1nalD3v$tudio</w:t>
      </w:r>
    </w:p>
    <w:p w14:paraId="10770C68" w14:textId="77777777" w:rsidR="003E6E93" w:rsidRDefault="00E349A6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ins w:id="41" w:author="Cristián Ormazábal" w:date="2017-02-10T11:08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Abrir una ventana de línea de comandos</w:t>
      </w:r>
    </w:p>
    <w:p w14:paraId="1F0096FB" w14:textId="24077932" w:rsidR="001E7981" w:rsidRDefault="001E7981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ins w:id="42" w:author="Cristián Ormazábal" w:date="2017-02-10T11:08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43" w:author="Cristián Ormazábal" w:date="2017-02-10T11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Crear una </w:t>
        </w:r>
        <w:r w:rsidR="002C7A13"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carpeta con el numero de versión</w:t>
        </w:r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r w:rsidR="002C7A13"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ejemplo : savina_3.3.2</w:t>
        </w:r>
      </w:ins>
    </w:p>
    <w:p w14:paraId="4DC1351A" w14:textId="43441062" w:rsidR="002C7A13" w:rsidRDefault="002C7A13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ins w:id="44" w:author="Cristián Ormazábal" w:date="2017-02-10T11:1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45" w:author="Cristián Ormazábal" w:date="2017-02-10T11:12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En caso de no tener el repositorio de Savina, se debera descargar con la siguiente linea de comando:</w:t>
        </w:r>
      </w:ins>
      <w:ins w:id="46" w:author="Cristián Ormazábal" w:date="2017-02-10T11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</w:ins>
      <w:ins w:id="47" w:author="Cristián Ormazábal" w:date="2017-02-10T11:0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git clone</w:t>
        </w:r>
      </w:ins>
      <w:ins w:id="48" w:author="Cristián Ormazábal" w:date="2017-02-10T11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</w:ins>
      <w:ins w:id="49" w:author="Cristián Ormazábal" w:date="2017-02-10T11:10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fldChar w:fldCharType="begin"/>
        </w:r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instrText xml:space="preserve"> HYPERLINK "</w:instrText>
        </w:r>
      </w:ins>
      <w:ins w:id="50" w:author="Cristián Ormazábal" w:date="2017-02-10T11:09:00Z">
        <w:r w:rsidRPr="002C7A13"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instrText>http://svr-tfoundation:8080/tfs/SaydexCollection/Savina/_git/SavinaCliente</w:instrText>
        </w:r>
      </w:ins>
      <w:ins w:id="51" w:author="Cristián Ormazábal" w:date="2017-02-10T11:10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instrText xml:space="preserve">" </w:instrText>
        </w:r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fldChar w:fldCharType="separate"/>
        </w:r>
      </w:ins>
      <w:ins w:id="52" w:author="Cristián Ormazábal" w:date="2017-02-10T11:09:00Z">
        <w:r w:rsidRPr="005D3B6A">
          <w:rPr>
            <w:rStyle w:val="Hipervnculo"/>
            <w:rFonts w:ascii="Calibri" w:eastAsia="Times New Roman" w:hAnsi="Calibri" w:cs="Segoe UI"/>
            <w:sz w:val="24"/>
            <w:szCs w:val="24"/>
            <w:lang w:eastAsia="es-CL"/>
          </w:rPr>
          <w:t>http://svr-tfoundation:8080/tfs/SaydexCollection/Savina/_git/SavinaCliente</w:t>
        </w:r>
      </w:ins>
      <w:ins w:id="53" w:author="Cristián Ormazábal" w:date="2017-02-10T11:10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fldChar w:fldCharType="end"/>
        </w:r>
      </w:ins>
    </w:p>
    <w:p w14:paraId="02865306" w14:textId="34118DFD" w:rsidR="002C7A13" w:rsidRDefault="002C7A13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ins w:id="54" w:author="Cristián Ormazábal" w:date="2017-02-10T11:13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55" w:author="Cristián Ormazábal" w:date="2017-02-10T11:10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Apuntar a la rama correspondiente con : git checkout &lt;nombreRama&gt;</w:t>
        </w:r>
      </w:ins>
    </w:p>
    <w:p w14:paraId="25354A62" w14:textId="744D8D4B" w:rsidR="002C7A13" w:rsidRDefault="002C7A13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ins w:id="56" w:author="Cristián Ormazábal" w:date="2017-02-10T11:11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57" w:author="Cristián Ormazábal" w:date="2017-02-10T11:13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Realizar pull : git pull</w:t>
        </w:r>
      </w:ins>
    </w:p>
    <w:p w14:paraId="2080EA05" w14:textId="0C9E83C2" w:rsidR="002C7A13" w:rsidRPr="00B935EA" w:rsidRDefault="002C7A13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58" w:author="Cristián Ormazábal" w:date="2017-02-10T11:11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Instalar las dependecias npm y bower : npm i  &amp;&amp; bower i</w:t>
        </w:r>
      </w:ins>
    </w:p>
    <w:p w14:paraId="4223997E" w14:textId="2E67AEBD" w:rsidR="00E349A6" w:rsidRPr="00B935EA" w:rsidRDefault="00E349A6">
      <w:pPr>
        <w:pStyle w:val="Prrafodelista"/>
        <w:shd w:val="clear" w:color="auto" w:fill="FFFFFF"/>
        <w:spacing w:after="0" w:line="240" w:lineRule="atLeast"/>
        <w:ind w:left="1080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59" w:author="Cristián Ormazábal" w:date="2017-02-10T11:15:00Z">
          <w:pPr>
            <w:pStyle w:val="Prrafodelista"/>
            <w:numPr>
              <w:numId w:val="7"/>
            </w:numPr>
            <w:shd w:val="clear" w:color="auto" w:fill="FFFFFF"/>
            <w:spacing w:after="0" w:line="240" w:lineRule="atLeast"/>
            <w:ind w:left="1080" w:hanging="360"/>
          </w:pPr>
        </w:pPrChange>
      </w:pPr>
      <w:del w:id="60" w:author="Cristián Ormazábal" w:date="2017-02-10T11:15:00Z">
        <w:r w:rsidRPr="00B935EA" w:rsidDel="002C7A13"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delText>Acceder a l</w:delText>
        </w:r>
        <w:r w:rsidR="003E6E93" w:rsidRPr="00B935EA" w:rsidDel="002C7A13"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delText>a carpeta del repositorio local ejemplo : cd c:\savina</w:delText>
        </w:r>
      </w:del>
    </w:p>
    <w:p w14:paraId="6AC45AF3" w14:textId="77777777" w:rsidR="003E6E93" w:rsidRDefault="003E6E93" w:rsidP="003E6E9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09E216DD" w14:textId="77777777" w:rsidR="00B935EA" w:rsidRPr="00B935EA" w:rsidRDefault="003E6E93" w:rsidP="00EA24B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Asegurar que</w:t>
      </w:r>
      <w:r w:rsidRPr="00B935EA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el branch activo sea releases</w:t>
      </w:r>
    </w:p>
    <w:p w14:paraId="4193D60E" w14:textId="77777777" w:rsidR="003E6E93" w:rsidRDefault="00E349A6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Al ejecutar:</w:t>
      </w:r>
      <w:r w:rsidR="003E6E93"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r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git branch</w:t>
      </w:r>
      <w:r w:rsidR="003E6E93"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e</w:t>
      </w:r>
      <w:r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l branch releases debería estar en verde:</w:t>
      </w:r>
      <w:r w:rsidR="003E6E93"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* releases</w:t>
      </w:r>
    </w:p>
    <w:p w14:paraId="5F87B2A6" w14:textId="77777777" w:rsidR="003E6E93" w:rsidRDefault="003E6E93" w:rsidP="003E6E9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73DD62CB" w14:textId="77777777" w:rsidR="003E6E93" w:rsidRDefault="003E6E93" w:rsidP="003E6E9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Realizar un merge del branch master a relases .</w:t>
      </w:r>
    </w:p>
    <w:p w14:paraId="0F23F372" w14:textId="77777777" w:rsidR="00E349A6" w:rsidRPr="00B935EA" w:rsidRDefault="00E349A6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</w:pPr>
      <w:r w:rsidRPr="00B935EA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Ejecutar:</w:t>
      </w:r>
      <w:r w:rsidR="003E6E93" w:rsidRPr="00B935EA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 xml:space="preserve">  </w:t>
      </w:r>
      <w:r w:rsidRPr="00E349A6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git merge origin/master</w:t>
      </w:r>
    </w:p>
    <w:p w14:paraId="713F0CE4" w14:textId="77777777" w:rsidR="003E6E93" w:rsidRDefault="003E6E93" w:rsidP="003E6E9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1ADE74AD" w14:textId="77777777" w:rsidR="00B935EA" w:rsidRDefault="00B935EA" w:rsidP="00B935EA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b/>
          <w:color w:val="000000"/>
          <w:sz w:val="24"/>
          <w:szCs w:val="24"/>
          <w:lang w:eastAsia="es-CL"/>
        </w:rPr>
      </w:pPr>
      <w:r w:rsidRPr="00B935EA">
        <w:rPr>
          <w:rFonts w:ascii="Calibri" w:eastAsia="Times New Roman" w:hAnsi="Calibri" w:cs="Segoe UI"/>
          <w:b/>
          <w:color w:val="000000"/>
          <w:sz w:val="24"/>
          <w:szCs w:val="24"/>
          <w:lang w:eastAsia="es-CL"/>
        </w:rPr>
        <w:t xml:space="preserve">Script de migración </w:t>
      </w:r>
    </w:p>
    <w:p w14:paraId="632ECF69" w14:textId="77777777" w:rsidR="00B935EA" w:rsidRDefault="00B935EA" w:rsidP="00B935EA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En caso de realizar un script de </w:t>
      </w:r>
      <w:r w:rsidR="00CC53F1"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migración</w:t>
      </w:r>
      <w:r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r w:rsidR="00CC53F1"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considerar</w:t>
      </w:r>
      <w:r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los siguientes pasos </w:t>
      </w:r>
    </w:p>
    <w:p w14:paraId="15D7E2B0" w14:textId="77777777" w:rsidR="00B935EA" w:rsidRPr="00B935EA" w:rsidRDefault="00B935EA" w:rsidP="00B935EA">
      <w:pPr>
        <w:pStyle w:val="Prrafodelista"/>
        <w:shd w:val="clear" w:color="auto" w:fill="FFFFFF"/>
        <w:spacing w:after="0" w:line="240" w:lineRule="atLeast"/>
        <w:ind w:left="1290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162030DD" w14:textId="77777777" w:rsidR="00B935EA" w:rsidRPr="00B935EA" w:rsidRDefault="00B935EA" w:rsidP="001E298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Respaldar la base de datos</w:t>
      </w:r>
      <w:r w:rsidR="00773447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(se recomienda)</w:t>
      </w:r>
    </w:p>
    <w:p w14:paraId="6BFF473A" w14:textId="77777777" w:rsidR="00B935EA" w:rsidRPr="00B935EA" w:rsidRDefault="00B935EA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Abrir una ventana de línea de comandos</w:t>
      </w:r>
      <w:r w:rsidR="00CC53F1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modo administrador</w:t>
      </w:r>
    </w:p>
    <w:p w14:paraId="3B5C7E12" w14:textId="77777777" w:rsidR="00B935EA" w:rsidRPr="00B935EA" w:rsidRDefault="00B935EA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B935EA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Acceder a la carpeta del repositorio local ejemplo : cd c:\savina</w:t>
      </w: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-admin</w:t>
      </w:r>
    </w:p>
    <w:p w14:paraId="665D5812" w14:textId="77777777" w:rsidR="00B935EA" w:rsidRDefault="00B935EA" w:rsidP="00B935EA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Ejecutar el Script de </w:t>
      </w:r>
      <w:r w:rsidR="00773447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migración</w:t>
      </w: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 </w:t>
      </w:r>
      <w:r w:rsidR="00773447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ejemplo : </w:t>
      </w: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</w:p>
    <w:p w14:paraId="26089B15" w14:textId="77777777" w:rsidR="00B935EA" w:rsidRDefault="00B935EA" w:rsidP="00B935EA">
      <w:pPr>
        <w:pStyle w:val="Prrafodelista"/>
        <w:shd w:val="clear" w:color="auto" w:fill="FFFFFF"/>
        <w:spacing w:after="0" w:line="240" w:lineRule="atLeast"/>
        <w:ind w:left="1080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33247BA" w14:textId="77777777" w:rsidR="00B935EA" w:rsidRDefault="00B935EA" w:rsidP="00B935EA">
      <w:pPr>
        <w:pStyle w:val="Prrafodelista"/>
        <w:shd w:val="clear" w:color="auto" w:fill="FFFFFF"/>
        <w:spacing w:after="0" w:line="240" w:lineRule="atLeast"/>
        <w:ind w:left="1080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B935EA">
        <w:rPr>
          <w:rFonts w:ascii="Calibri" w:eastAsia="Times New Roman" w:hAnsi="Calibri" w:cs="Segoe UI"/>
          <w:noProof/>
          <w:color w:val="000000"/>
          <w:sz w:val="24"/>
          <w:szCs w:val="24"/>
          <w:lang w:eastAsia="es-CL"/>
        </w:rPr>
        <w:lastRenderedPageBreak/>
        <w:drawing>
          <wp:inline distT="0" distB="0" distL="0" distR="0" wp14:anchorId="33718CDF" wp14:editId="26361F47">
            <wp:extent cx="5524500" cy="2095500"/>
            <wp:effectExtent l="0" t="0" r="0" b="0"/>
            <wp:docPr id="1" name="Imagen 1" descr="C:\Users\idinamarca.SAYDEXLTDA\Desktop\thumbnail_Captura de pantalla 2017-02-09 a las 15.38.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inamarca.SAYDEXLTDA\Desktop\thumbnail_Captura de pantalla 2017-02-09 a las 15.38.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6EE8" w14:textId="77777777" w:rsidR="00B935EA" w:rsidRDefault="00B935EA" w:rsidP="00B935EA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4B0986EF" w14:textId="77777777" w:rsidR="00773447" w:rsidRPr="00B935EA" w:rsidRDefault="00773447" w:rsidP="0077344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Considerar que los script de migración se ejecutan en el proyecto  savina-admin  </w:t>
      </w:r>
    </w:p>
    <w:p w14:paraId="478A51B2" w14:textId="77777777" w:rsidR="003E6E93" w:rsidRPr="003E6E93" w:rsidRDefault="003E6E93" w:rsidP="003E6E9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206CEF76" w14:textId="77777777" w:rsidR="003E6E93" w:rsidRDefault="003E6E93" w:rsidP="00626626">
      <w:pPr>
        <w:pStyle w:val="Sinespaciado"/>
        <w:numPr>
          <w:ilvl w:val="0"/>
          <w:numId w:val="1"/>
        </w:numPr>
        <w:rPr>
          <w:lang w:eastAsia="es-CL"/>
        </w:rPr>
      </w:pPr>
      <w:r>
        <w:rPr>
          <w:lang w:eastAsia="es-CL"/>
        </w:rPr>
        <w:t xml:space="preserve">Reinstalar las dependencias Windows </w:t>
      </w:r>
    </w:p>
    <w:p w14:paraId="0E2B3486" w14:textId="77777777" w:rsidR="003E6E93" w:rsidRPr="00971F63" w:rsidRDefault="003E6E93" w:rsidP="003E6E93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Ejecutar estos comandos en el mismo orden:</w:t>
      </w:r>
    </w:p>
    <w:p w14:paraId="2A8AA411" w14:textId="5A21D182" w:rsidR="003E6E93" w:rsidRPr="00773447" w:rsidDel="003D4576" w:rsidRDefault="003E6E93" w:rsidP="003E6E93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del w:id="61" w:author="Cristián Ormazábal" w:date="2017-02-10T11:24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del w:id="62" w:author="Cristián Ormazábal" w:date="2017-02-10T11:24:00Z">
        <w:r w:rsidRPr="00773447" w:rsidDel="003D4576"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delText>rmdir /s/q node_modules</w:delText>
        </w:r>
      </w:del>
    </w:p>
    <w:p w14:paraId="23C4DA2C" w14:textId="77777777" w:rsidR="003E6E93" w:rsidRPr="00773447" w:rsidRDefault="003E6E93" w:rsidP="003E6E93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773447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npm install --production</w:t>
      </w:r>
    </w:p>
    <w:p w14:paraId="51F29416" w14:textId="77777777" w:rsidR="003E6E93" w:rsidRDefault="003E6E93" w:rsidP="003E6E93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npm prune</w:t>
      </w:r>
    </w:p>
    <w:p w14:paraId="6228027B" w14:textId="77777777" w:rsidR="00B935EA" w:rsidRDefault="00B935EA" w:rsidP="00773447">
      <w:pPr>
        <w:pStyle w:val="Prrafodelista"/>
        <w:shd w:val="clear" w:color="auto" w:fill="FFFFFF"/>
        <w:spacing w:after="0" w:line="240" w:lineRule="atLeast"/>
        <w:ind w:left="1080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3F41781" w14:textId="5E325B06" w:rsidR="00B935EA" w:rsidDel="002C7A13" w:rsidRDefault="00B935EA" w:rsidP="00B935EA">
      <w:pPr>
        <w:pStyle w:val="Prrafodelista"/>
        <w:shd w:val="clear" w:color="auto" w:fill="FFFFFF"/>
        <w:spacing w:after="0" w:line="240" w:lineRule="atLeast"/>
        <w:rPr>
          <w:del w:id="63" w:author="Cristián Ormazábal" w:date="2017-02-10T11:15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6367C24" w14:textId="4CDADADB" w:rsidR="00773447" w:rsidDel="002C7A13" w:rsidRDefault="00773447" w:rsidP="00B935EA">
      <w:pPr>
        <w:pStyle w:val="Prrafodelista"/>
        <w:shd w:val="clear" w:color="auto" w:fill="FFFFFF"/>
        <w:spacing w:after="0" w:line="240" w:lineRule="atLeast"/>
        <w:rPr>
          <w:del w:id="64" w:author="Cristián Ormazábal" w:date="2017-02-10T11:15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3454778" w14:textId="030AF00F" w:rsidR="00773447" w:rsidDel="002C7A13" w:rsidRDefault="00773447" w:rsidP="00B935EA">
      <w:pPr>
        <w:pStyle w:val="Prrafodelista"/>
        <w:shd w:val="clear" w:color="auto" w:fill="FFFFFF"/>
        <w:spacing w:after="0" w:line="240" w:lineRule="atLeast"/>
        <w:rPr>
          <w:del w:id="65" w:author="Cristián Ormazábal" w:date="2017-02-10T11:15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73D3B0FD" w14:textId="77777777" w:rsidR="003E6E93" w:rsidRPr="003E6E93" w:rsidRDefault="003E6E93" w:rsidP="003E6E93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1B39D76B" w14:textId="77777777" w:rsidR="003E6E93" w:rsidRPr="00E349A6" w:rsidRDefault="003E6E93" w:rsidP="001A0CE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3E6E93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App start</w:t>
      </w:r>
    </w:p>
    <w:p w14:paraId="1509E0F1" w14:textId="77777777" w:rsidR="003E6E93" w:rsidRPr="00862361" w:rsidRDefault="00E349A6" w:rsidP="00675C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Realizar todas las pruebas necesarias ( E2E ) para asegurar la estabilidad de los cambios realizados.</w:t>
      </w:r>
    </w:p>
    <w:p w14:paraId="37073273" w14:textId="77777777" w:rsidR="00862361" w:rsidRDefault="00E349A6" w:rsidP="000517C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Si las pruebas no son exitosas , se debe volver al ciclo de desarrollo </w:t>
      </w:r>
      <w:r w:rsidR="00862361"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y comenzar todo el proceso desde el paso 1</w:t>
      </w:r>
    </w:p>
    <w:p w14:paraId="2A2748C2" w14:textId="77777777" w:rsidR="00862361" w:rsidRPr="00862361" w:rsidRDefault="00862361" w:rsidP="00862361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401F124B" w14:textId="77777777" w:rsidR="00862361" w:rsidRPr="00862361" w:rsidRDefault="00862361" w:rsidP="0086236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Si las pruebas son exitosas, realizar un commit de las dependencias actualizadas.</w:t>
      </w:r>
    </w:p>
    <w:p w14:paraId="030D9C98" w14:textId="77777777" w:rsidR="00862361" w:rsidRPr="00862361" w:rsidRDefault="00862361" w:rsidP="00862361">
      <w:pPr>
        <w:pStyle w:val="Prrafodelista"/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Ejecutar estos comandos en este orden:</w:t>
      </w:r>
    </w:p>
    <w:p w14:paraId="3C3D226D" w14:textId="77777777" w:rsidR="00862361" w:rsidRDefault="00862361" w:rsidP="008623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105E73B7" w14:textId="77777777" w:rsidR="00E349A6" w:rsidRPr="00862361" w:rsidRDefault="00E349A6" w:rsidP="00862361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  <w:t>git add node_modules</w:t>
      </w:r>
    </w:p>
    <w:p w14:paraId="1289DBDF" w14:textId="77777777" w:rsidR="00E349A6" w:rsidRDefault="00E349A6" w:rsidP="00862361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  <w:t>git commit -m "Updated application dependencies for Windows"</w:t>
      </w:r>
    </w:p>
    <w:p w14:paraId="4DC4A9D1" w14:textId="77777777" w:rsidR="00862361" w:rsidRDefault="00862361" w:rsidP="008623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es-CL"/>
        </w:rPr>
      </w:pPr>
    </w:p>
    <w:p w14:paraId="0CB38C6C" w14:textId="77777777" w:rsidR="00E349A6" w:rsidRDefault="00862361" w:rsidP="0029065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Realizar un push de las </w:t>
      </w:r>
      <w:r w:rsidR="00773447"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dep</w:t>
      </w:r>
      <w:r w:rsidR="00773447"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endencias.</w:t>
      </w:r>
      <w:r w:rsidR="00773447"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Ejecutar</w:t>
      </w:r>
      <w:r w:rsidR="00E349A6"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: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</w:t>
      </w:r>
      <w:r w:rsidR="00E349A6" w:rsidRPr="00E349A6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git push</w:t>
      </w:r>
    </w:p>
    <w:p w14:paraId="5F1EC860" w14:textId="77777777" w:rsidR="00862361" w:rsidRDefault="00862361" w:rsidP="008623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3AF9ED1B" w14:textId="77777777" w:rsidR="00862361" w:rsidRPr="00862361" w:rsidRDefault="00862361" w:rsidP="0086236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Una vez que los commits y push estén completos, se debe crear el tag de la versión, donde cada # corresponde a la versión a crear.</w:t>
      </w:r>
    </w:p>
    <w:p w14:paraId="210A03AC" w14:textId="77777777" w:rsidR="00862361" w:rsidRPr="00862361" w:rsidRDefault="00862361" w:rsidP="00862361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      </w:t>
      </w:r>
      <w:r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Ejecutar estos comandos en el mismo orden:</w:t>
      </w:r>
    </w:p>
    <w:p w14:paraId="183B8F50" w14:textId="77777777" w:rsidR="00E349A6" w:rsidRPr="00773447" w:rsidRDefault="00E349A6" w:rsidP="00773447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773447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git tag -a v#.#.# -m "Release version #.#.#"</w:t>
      </w:r>
    </w:p>
    <w:p w14:paraId="3FF5C1E2" w14:textId="77777777" w:rsidR="00862361" w:rsidRPr="00773447" w:rsidRDefault="00E349A6" w:rsidP="00773447">
      <w:pPr>
        <w:pStyle w:val="Prrafodelista"/>
        <w:numPr>
          <w:ilvl w:val="0"/>
          <w:numId w:val="7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773447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git push origin </w:t>
      </w:r>
      <w:r w:rsidR="00862361" w:rsidRPr="00773447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–</w:t>
      </w:r>
      <w:r w:rsidRPr="00773447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tags</w:t>
      </w:r>
    </w:p>
    <w:p w14:paraId="521BE26D" w14:textId="77777777" w:rsidR="00862361" w:rsidRDefault="00862361" w:rsidP="008623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12CA5BF2" w14:textId="77777777" w:rsidR="00862361" w:rsidRDefault="00862361" w:rsidP="0086236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</w:p>
    <w:p w14:paraId="78361F6A" w14:textId="77777777" w:rsidR="00862361" w:rsidRDefault="00862361" w:rsidP="0086236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 w:rsidRPr="0086236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Una vez termi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nado el push, abri</w:t>
      </w:r>
      <w:r w:rsidR="00CC53F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r TFS dirigirse al repositorio 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avina</w:t>
      </w:r>
    </w:p>
    <w:p w14:paraId="4F6010CE" w14:textId="77777777" w:rsidR="00862361" w:rsidRPr="00862361" w:rsidRDefault="00773447" w:rsidP="00A54AE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Descargar tag en ZIP para </w:t>
      </w:r>
      <w:r w:rsidR="00CC53F1"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>entregarlo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s-CL"/>
        </w:rPr>
        <w:t xml:space="preserve"> a operaciones </w:t>
      </w:r>
    </w:p>
    <w:sectPr w:rsidR="00862361" w:rsidRPr="00862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6A4A"/>
    <w:multiLevelType w:val="hybridMultilevel"/>
    <w:tmpl w:val="FB56B86E"/>
    <w:lvl w:ilvl="0" w:tplc="FE629B44">
      <w:start w:val="5"/>
      <w:numFmt w:val="bullet"/>
      <w:lvlText w:val=""/>
      <w:lvlJc w:val="left"/>
      <w:pPr>
        <w:ind w:left="129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5973637E"/>
    <w:multiLevelType w:val="hybridMultilevel"/>
    <w:tmpl w:val="A260EA90"/>
    <w:lvl w:ilvl="0" w:tplc="D4B8103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4F91"/>
    <w:multiLevelType w:val="hybridMultilevel"/>
    <w:tmpl w:val="F9AAA3F8"/>
    <w:lvl w:ilvl="0" w:tplc="07A81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E3CE9"/>
    <w:multiLevelType w:val="multilevel"/>
    <w:tmpl w:val="58F65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576BEC"/>
    <w:multiLevelType w:val="hybridMultilevel"/>
    <w:tmpl w:val="68027C70"/>
    <w:lvl w:ilvl="0" w:tplc="2410C0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53728D"/>
    <w:multiLevelType w:val="hybridMultilevel"/>
    <w:tmpl w:val="7C5EA6B2"/>
    <w:lvl w:ilvl="0" w:tplc="2716052A">
      <w:start w:val="5"/>
      <w:numFmt w:val="bullet"/>
      <w:lvlText w:val=""/>
      <w:lvlJc w:val="left"/>
      <w:pPr>
        <w:ind w:left="129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779E3ACE"/>
    <w:multiLevelType w:val="hybridMultilevel"/>
    <w:tmpl w:val="F25A17D8"/>
    <w:lvl w:ilvl="0" w:tplc="34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istián Ormazábal">
    <w15:presenceInfo w15:providerId="Windows Live" w15:userId="1f64feac27df8c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A6"/>
    <w:rsid w:val="000736D1"/>
    <w:rsid w:val="00095BE9"/>
    <w:rsid w:val="001E7981"/>
    <w:rsid w:val="002B2134"/>
    <w:rsid w:val="002C7A13"/>
    <w:rsid w:val="003D4576"/>
    <w:rsid w:val="003E6E93"/>
    <w:rsid w:val="003F3D19"/>
    <w:rsid w:val="00523539"/>
    <w:rsid w:val="00650DC0"/>
    <w:rsid w:val="00684284"/>
    <w:rsid w:val="00766D73"/>
    <w:rsid w:val="00773447"/>
    <w:rsid w:val="00862361"/>
    <w:rsid w:val="00B84801"/>
    <w:rsid w:val="00B935EA"/>
    <w:rsid w:val="00C17AC8"/>
    <w:rsid w:val="00CC53F1"/>
    <w:rsid w:val="00CD3FC0"/>
    <w:rsid w:val="00E3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F5E7"/>
  <w15:chartTrackingRefBased/>
  <w15:docId w15:val="{0B4B1F5D-398D-46B8-A9BF-9BF44046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9A6"/>
    <w:pPr>
      <w:ind w:left="720"/>
      <w:contextualSpacing/>
    </w:pPr>
  </w:style>
  <w:style w:type="paragraph" w:styleId="Sinespaciado">
    <w:name w:val="No Spacing"/>
    <w:uiPriority w:val="1"/>
    <w:qFormat/>
    <w:rsid w:val="003E6E9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0D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DC0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C7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Dinamarca Valenzuela</dc:creator>
  <cp:keywords/>
  <dc:description/>
  <cp:lastModifiedBy>Víctor Coronado</cp:lastModifiedBy>
  <cp:revision>2</cp:revision>
  <dcterms:created xsi:type="dcterms:W3CDTF">2018-08-28T19:30:00Z</dcterms:created>
  <dcterms:modified xsi:type="dcterms:W3CDTF">2018-08-28T19:30:00Z</dcterms:modified>
</cp:coreProperties>
</file>