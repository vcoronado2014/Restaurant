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421F8" w14:textId="77777777" w:rsidR="00EE6C37" w:rsidRPr="00594DB1" w:rsidRDefault="00EE6C37" w:rsidP="00EE6C37">
      <w:pPr>
        <w:jc w:val="center"/>
        <w:rPr>
          <w:b/>
          <w:sz w:val="32"/>
          <w:szCs w:val="32"/>
          <w:u w:val="single"/>
          <w:lang w:eastAsia="es-CL"/>
        </w:rPr>
      </w:pPr>
      <w:r w:rsidRPr="00594DB1">
        <w:rPr>
          <w:b/>
          <w:sz w:val="32"/>
          <w:szCs w:val="32"/>
          <w:u w:val="single"/>
          <w:lang w:eastAsia="es-CL"/>
        </w:rPr>
        <w:t xml:space="preserve">Manual </w:t>
      </w:r>
      <w:proofErr w:type="spellStart"/>
      <w:r w:rsidRPr="00594DB1">
        <w:rPr>
          <w:b/>
          <w:sz w:val="32"/>
          <w:szCs w:val="32"/>
          <w:u w:val="single"/>
          <w:lang w:eastAsia="es-CL"/>
        </w:rPr>
        <w:t>Deploy</w:t>
      </w:r>
      <w:proofErr w:type="spellEnd"/>
      <w:r w:rsidRPr="00594DB1">
        <w:rPr>
          <w:b/>
          <w:sz w:val="32"/>
          <w:szCs w:val="32"/>
          <w:u w:val="single"/>
          <w:lang w:eastAsia="es-CL"/>
        </w:rPr>
        <w:t xml:space="preserve"> </w:t>
      </w:r>
      <w:proofErr w:type="spellStart"/>
      <w:r w:rsidRPr="00594DB1">
        <w:rPr>
          <w:b/>
          <w:sz w:val="32"/>
          <w:szCs w:val="32"/>
          <w:u w:val="single"/>
          <w:lang w:eastAsia="es-CL"/>
        </w:rPr>
        <w:t>Savina</w:t>
      </w:r>
      <w:proofErr w:type="spellEnd"/>
      <w:r w:rsidRPr="00594DB1">
        <w:rPr>
          <w:b/>
          <w:sz w:val="32"/>
          <w:szCs w:val="32"/>
          <w:u w:val="single"/>
          <w:lang w:eastAsia="es-CL"/>
        </w:rPr>
        <w:t xml:space="preserve">  Versión Beta</w:t>
      </w:r>
    </w:p>
    <w:p w14:paraId="60E7FC6F" w14:textId="77777777" w:rsidR="00B95571" w:rsidRDefault="00B95571" w:rsidP="00971F63">
      <w:pPr>
        <w:pStyle w:val="Sinespaciado"/>
        <w:numPr>
          <w:ilvl w:val="0"/>
          <w:numId w:val="1"/>
        </w:numPr>
        <w:rPr>
          <w:lang w:eastAsia="es-CL"/>
        </w:rPr>
      </w:pPr>
      <w:r w:rsidRPr="00B95571">
        <w:rPr>
          <w:lang w:eastAsia="es-CL"/>
        </w:rPr>
        <w:t xml:space="preserve">Realizar </w:t>
      </w:r>
      <w:proofErr w:type="spellStart"/>
      <w:r w:rsidRPr="00B95571">
        <w:rPr>
          <w:lang w:eastAsia="es-CL"/>
        </w:rPr>
        <w:t>commit</w:t>
      </w:r>
      <w:proofErr w:type="spellEnd"/>
      <w:r w:rsidRPr="00B95571">
        <w:rPr>
          <w:lang w:eastAsia="es-CL"/>
        </w:rPr>
        <w:t xml:space="preserve"> correspondiente al cambio efectuado</w:t>
      </w:r>
      <w:r>
        <w:rPr>
          <w:lang w:eastAsia="es-CL"/>
        </w:rPr>
        <w:t xml:space="preserve"> en la m</w:t>
      </w:r>
      <w:del w:id="0" w:author="Cristián Ormazábal" w:date="2017-02-10T08:58:00Z">
        <w:r w:rsidDel="00B90537">
          <w:rPr>
            <w:lang w:eastAsia="es-CL"/>
          </w:rPr>
          <w:delText>a</w:delText>
        </w:r>
      </w:del>
      <w:ins w:id="1" w:author="Cristián Ormazábal" w:date="2017-02-10T08:58:00Z">
        <w:r w:rsidR="00B90537">
          <w:rPr>
            <w:lang w:eastAsia="es-CL"/>
          </w:rPr>
          <w:t>á</w:t>
        </w:r>
      </w:ins>
      <w:r>
        <w:rPr>
          <w:lang w:eastAsia="es-CL"/>
        </w:rPr>
        <w:t xml:space="preserve">quina </w:t>
      </w:r>
      <w:r w:rsidR="00971F63">
        <w:rPr>
          <w:lang w:eastAsia="es-CL"/>
        </w:rPr>
        <w:t xml:space="preserve">Ubuntu. </w:t>
      </w:r>
      <w:r>
        <w:rPr>
          <w:lang w:eastAsia="es-CL"/>
        </w:rPr>
        <w:t xml:space="preserve">Ejecutar los </w:t>
      </w:r>
      <w:r w:rsidR="00971F63">
        <w:rPr>
          <w:lang w:eastAsia="es-CL"/>
        </w:rPr>
        <w:t>siguientes comandos</w:t>
      </w:r>
      <w:ins w:id="2" w:author="Cristián Ormazábal" w:date="2017-02-10T08:58:00Z">
        <w:r w:rsidR="00B90537">
          <w:rPr>
            <w:lang w:eastAsia="es-CL"/>
          </w:rPr>
          <w:t>:</w:t>
        </w:r>
      </w:ins>
    </w:p>
    <w:p w14:paraId="3ECC2A42" w14:textId="77777777" w:rsidR="00971F63" w:rsidRDefault="00971F63" w:rsidP="00971F63">
      <w:pPr>
        <w:pStyle w:val="Sinespaciado"/>
        <w:ind w:left="720"/>
        <w:rPr>
          <w:lang w:eastAsia="es-CL"/>
        </w:rPr>
      </w:pPr>
    </w:p>
    <w:p w14:paraId="397DEA16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Ubicarse en el proyecto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 - </w:t>
      </w:r>
      <w:ins w:id="3" w:author="Cristián Ormazábal" w:date="2017-02-10T08:55:00Z">
        <w:r w:rsidR="00B90537">
          <w:rPr>
            <w:lang w:eastAsia="es-CL"/>
          </w:rPr>
          <w:t>c</w:t>
        </w:r>
      </w:ins>
      <w:del w:id="4" w:author="Cristián Ormazábal" w:date="2017-02-10T08:55:00Z">
        <w:r w:rsidDel="00B90537">
          <w:rPr>
            <w:lang w:eastAsia="es-CL"/>
          </w:rPr>
          <w:delText>C</w:delText>
        </w:r>
      </w:del>
      <w:r>
        <w:rPr>
          <w:lang w:eastAsia="es-CL"/>
        </w:rPr>
        <w:t xml:space="preserve">d </w:t>
      </w:r>
      <w:proofErr w:type="spellStart"/>
      <w:r>
        <w:rPr>
          <w:lang w:eastAsia="es-CL"/>
        </w:rPr>
        <w:t>Workspace</w:t>
      </w:r>
      <w:proofErr w:type="spellEnd"/>
      <w:r>
        <w:rPr>
          <w:lang w:eastAsia="es-CL"/>
        </w:rPr>
        <w:t>/</w:t>
      </w:r>
      <w:proofErr w:type="spellStart"/>
      <w:r>
        <w:rPr>
          <w:lang w:eastAsia="es-CL"/>
        </w:rPr>
        <w:t>savina</w:t>
      </w:r>
      <w:proofErr w:type="spellEnd"/>
    </w:p>
    <w:p w14:paraId="2E8A2C1A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Agregar los cambios efectuados ejemplo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add</w:t>
      </w:r>
      <w:proofErr w:type="spellEnd"/>
      <w:r>
        <w:rPr>
          <w:lang w:eastAsia="es-CL"/>
        </w:rPr>
        <w:t xml:space="preserve"> server /</w:t>
      </w:r>
      <w:proofErr w:type="spellStart"/>
      <w:r>
        <w:rPr>
          <w:lang w:eastAsia="es-CL"/>
        </w:rPr>
        <w:t>routes</w:t>
      </w:r>
      <w:proofErr w:type="spellEnd"/>
      <w:r>
        <w:rPr>
          <w:lang w:eastAsia="es-CL"/>
        </w:rPr>
        <w:t>/api/</w:t>
      </w:r>
      <w:proofErr w:type="spellStart"/>
      <w:r>
        <w:rPr>
          <w:lang w:eastAsia="es-CL"/>
        </w:rPr>
        <w:t>requests</w:t>
      </w:r>
      <w:proofErr w:type="spellEnd"/>
      <w:r>
        <w:rPr>
          <w:lang w:eastAsia="es-CL"/>
        </w:rPr>
        <w:t>/index.js</w:t>
      </w:r>
    </w:p>
    <w:p w14:paraId="05CAC0AF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Realizar </w:t>
      </w:r>
      <w:proofErr w:type="spellStart"/>
      <w:r>
        <w:rPr>
          <w:lang w:eastAsia="es-CL"/>
        </w:rPr>
        <w:t>commit</w:t>
      </w:r>
      <w:proofErr w:type="spellEnd"/>
      <w:r>
        <w:rPr>
          <w:lang w:eastAsia="es-CL"/>
        </w:rPr>
        <w:t xml:space="preserve"> ejemplo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commit</w:t>
      </w:r>
      <w:proofErr w:type="spellEnd"/>
      <w:r>
        <w:rPr>
          <w:lang w:eastAsia="es-CL"/>
        </w:rPr>
        <w:t xml:space="preserve"> –m “cambio de prueba </w:t>
      </w:r>
      <w:proofErr w:type="spellStart"/>
      <w:r>
        <w:rPr>
          <w:lang w:eastAsia="es-CL"/>
        </w:rPr>
        <w:t>deploy</w:t>
      </w:r>
      <w:proofErr w:type="spellEnd"/>
      <w:r>
        <w:rPr>
          <w:lang w:eastAsia="es-CL"/>
        </w:rPr>
        <w:t xml:space="preserve">” </w:t>
      </w:r>
    </w:p>
    <w:p w14:paraId="4E4EA7E1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Realizar </w:t>
      </w:r>
      <w:proofErr w:type="spellStart"/>
      <w:r>
        <w:rPr>
          <w:lang w:eastAsia="es-CL"/>
        </w:rPr>
        <w:t>push</w:t>
      </w:r>
      <w:proofErr w:type="spellEnd"/>
      <w:r>
        <w:rPr>
          <w:lang w:eastAsia="es-CL"/>
        </w:rPr>
        <w:t xml:space="preserve"> :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push</w:t>
      </w:r>
      <w:proofErr w:type="spellEnd"/>
    </w:p>
    <w:p w14:paraId="3A8B4652" w14:textId="77777777" w:rsidR="00971F63" w:rsidRDefault="00971F63" w:rsidP="00971F63">
      <w:pPr>
        <w:pStyle w:val="Sinespaciado"/>
        <w:ind w:left="1080"/>
        <w:rPr>
          <w:lang w:eastAsia="es-CL"/>
        </w:rPr>
      </w:pPr>
    </w:p>
    <w:p w14:paraId="0C157AA1" w14:textId="77777777" w:rsidR="00971F63" w:rsidRDefault="00971F63" w:rsidP="00971F63">
      <w:pPr>
        <w:pStyle w:val="Sinespaciado"/>
        <w:numPr>
          <w:ilvl w:val="0"/>
          <w:numId w:val="1"/>
        </w:numPr>
        <w:rPr>
          <w:b/>
          <w:lang w:val="en-US" w:eastAsia="es-CL"/>
        </w:rPr>
      </w:pPr>
      <w:proofErr w:type="spellStart"/>
      <w:r w:rsidRPr="00B95571">
        <w:rPr>
          <w:lang w:val="en-US" w:eastAsia="es-CL"/>
        </w:rPr>
        <w:t>Abrir</w:t>
      </w:r>
      <w:proofErr w:type="spellEnd"/>
      <w:r w:rsidRPr="00B95571">
        <w:rPr>
          <w:lang w:val="en-US" w:eastAsia="es-CL"/>
        </w:rPr>
        <w:t xml:space="preserve"> </w:t>
      </w:r>
      <w:proofErr w:type="spellStart"/>
      <w:r w:rsidR="008F2E61" w:rsidRPr="008F2E61">
        <w:rPr>
          <w:lang w:val="en-US" w:eastAsia="es-CL"/>
        </w:rPr>
        <w:t>máquina</w:t>
      </w:r>
      <w:proofErr w:type="spellEnd"/>
      <w:r w:rsidR="008F2E61" w:rsidRPr="008F2E61">
        <w:rPr>
          <w:lang w:val="en-US" w:eastAsia="es-CL"/>
        </w:rPr>
        <w:t xml:space="preserve"> </w:t>
      </w:r>
      <w:r w:rsidRPr="00B95571">
        <w:rPr>
          <w:lang w:val="en-US" w:eastAsia="es-CL"/>
        </w:rPr>
        <w:t>windows 2008 R2</w:t>
      </w:r>
      <w:r>
        <w:rPr>
          <w:lang w:val="en-US" w:eastAsia="es-CL"/>
        </w:rPr>
        <w:t xml:space="preserve">. Password : </w:t>
      </w:r>
      <w:r w:rsidRPr="00971F63">
        <w:rPr>
          <w:b/>
          <w:lang w:val="en-US" w:eastAsia="es-CL"/>
        </w:rPr>
        <w:t>f1nalD3v$tudio</w:t>
      </w:r>
    </w:p>
    <w:p w14:paraId="2F0E26DD" w14:textId="77777777" w:rsidR="00971F63" w:rsidRDefault="00971F63" w:rsidP="00971F63">
      <w:pPr>
        <w:pStyle w:val="Sinespaciado"/>
        <w:rPr>
          <w:b/>
          <w:lang w:val="en-US" w:eastAsia="es-CL"/>
        </w:rPr>
      </w:pPr>
    </w:p>
    <w:p w14:paraId="4CF5C4DA" w14:textId="77777777" w:rsidR="00971F63" w:rsidRPr="00971F63" w:rsidRDefault="00971F63" w:rsidP="00971F63">
      <w:pPr>
        <w:pStyle w:val="Sinespaciado"/>
        <w:numPr>
          <w:ilvl w:val="0"/>
          <w:numId w:val="2"/>
        </w:numPr>
        <w:rPr>
          <w:b/>
          <w:lang w:eastAsia="es-CL"/>
        </w:rPr>
      </w:pPr>
      <w:r w:rsidRPr="00B95571">
        <w:rPr>
          <w:lang w:eastAsia="es-CL"/>
        </w:rPr>
        <w:t xml:space="preserve">Abrir </w:t>
      </w:r>
      <w:proofErr w:type="spellStart"/>
      <w:r w:rsidRPr="00B95571">
        <w:rPr>
          <w:lang w:eastAsia="es-CL"/>
        </w:rPr>
        <w:t>Cmd</w:t>
      </w:r>
      <w:proofErr w:type="spellEnd"/>
      <w:r w:rsidRPr="00B95571">
        <w:rPr>
          <w:lang w:eastAsia="es-CL"/>
        </w:rPr>
        <w:t xml:space="preserve"> se </w:t>
      </w:r>
      <w:r>
        <w:rPr>
          <w:lang w:eastAsia="es-CL"/>
        </w:rPr>
        <w:t>re</w:t>
      </w:r>
      <w:r w:rsidRPr="00B95571">
        <w:rPr>
          <w:lang w:eastAsia="es-CL"/>
        </w:rPr>
        <w:t xml:space="preserve">comienda </w:t>
      </w:r>
      <w:r>
        <w:rPr>
          <w:lang w:eastAsia="es-CL"/>
        </w:rPr>
        <w:t>modo</w:t>
      </w:r>
      <w:r w:rsidRPr="00B95571">
        <w:rPr>
          <w:lang w:eastAsia="es-CL"/>
        </w:rPr>
        <w:t xml:space="preserve"> administrador</w:t>
      </w:r>
    </w:p>
    <w:p w14:paraId="0B8DAD80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 w:rsidRPr="00B95571">
        <w:rPr>
          <w:lang w:eastAsia="es-CL"/>
        </w:rPr>
        <w:t>Entrar a través</w:t>
      </w:r>
      <w:r>
        <w:rPr>
          <w:lang w:eastAsia="es-CL"/>
        </w:rPr>
        <w:t xml:space="preserve">  del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a la siguiente ruta  C:\savina\versionx\savina\SavinaCliente</w:t>
      </w:r>
    </w:p>
    <w:p w14:paraId="5545B3DB" w14:textId="77777777" w:rsidR="00971F63" w:rsidRDefault="00971F63" w:rsidP="00971F63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Ver en que rama estamos localizados con 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branch</w:t>
      </w:r>
      <w:proofErr w:type="spellEnd"/>
      <w:r>
        <w:rPr>
          <w:lang w:eastAsia="es-CL"/>
        </w:rPr>
        <w:t xml:space="preserve"> </w:t>
      </w:r>
    </w:p>
    <w:p w14:paraId="6E11C6C7" w14:textId="77777777" w:rsidR="00971F63" w:rsidRDefault="00971F63" w:rsidP="00971F63">
      <w:pPr>
        <w:pStyle w:val="Sinespaciado"/>
        <w:numPr>
          <w:ilvl w:val="0"/>
          <w:numId w:val="2"/>
        </w:numPr>
        <w:rPr>
          <w:b/>
          <w:lang w:eastAsia="es-CL"/>
        </w:rPr>
      </w:pPr>
      <w:r>
        <w:rPr>
          <w:lang w:eastAsia="es-CL"/>
        </w:rPr>
        <w:t xml:space="preserve">La rama que tiene todo el desarrollo de la integración del proyecto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se denomina  </w:t>
      </w:r>
      <w:proofErr w:type="spellStart"/>
      <w:r w:rsidRPr="00B95571">
        <w:rPr>
          <w:b/>
          <w:lang w:eastAsia="es-CL"/>
        </w:rPr>
        <w:t>dev</w:t>
      </w:r>
      <w:proofErr w:type="spellEnd"/>
      <w:r w:rsidRPr="00B95571">
        <w:rPr>
          <w:b/>
          <w:lang w:eastAsia="es-CL"/>
        </w:rPr>
        <w:t>-enviar-mapa-</w:t>
      </w:r>
      <w:del w:id="5" w:author="Cristián Ormazábal" w:date="2017-02-10T08:55:00Z">
        <w:r w:rsidRPr="00B95571" w:rsidDel="00B90537">
          <w:rPr>
            <w:b/>
            <w:lang w:eastAsia="es-CL"/>
          </w:rPr>
          <w:delText xml:space="preserve">  </w:delText>
        </w:r>
      </w:del>
      <w:r w:rsidRPr="00B95571">
        <w:rPr>
          <w:b/>
          <w:lang w:eastAsia="es-CL"/>
        </w:rPr>
        <w:t>especialidad-motivo</w:t>
      </w:r>
    </w:p>
    <w:p w14:paraId="3B03A18D" w14:textId="77777777" w:rsidR="00971F63" w:rsidRDefault="00971F63" w:rsidP="00716A3A">
      <w:pPr>
        <w:pStyle w:val="Sinespaciado"/>
        <w:numPr>
          <w:ilvl w:val="0"/>
          <w:numId w:val="2"/>
        </w:numPr>
        <w:rPr>
          <w:lang w:eastAsia="es-CL"/>
        </w:rPr>
      </w:pPr>
      <w:r>
        <w:rPr>
          <w:lang w:eastAsia="es-CL"/>
        </w:rPr>
        <w:t xml:space="preserve">Ya localizado en la rama, realizar </w:t>
      </w:r>
      <w:proofErr w:type="spellStart"/>
      <w:r>
        <w:rPr>
          <w:lang w:eastAsia="es-CL"/>
        </w:rPr>
        <w:t>pull</w:t>
      </w:r>
      <w:proofErr w:type="spellEnd"/>
      <w:r>
        <w:rPr>
          <w:lang w:eastAsia="es-CL"/>
        </w:rPr>
        <w:t xml:space="preserve"> (</w:t>
      </w:r>
      <w:proofErr w:type="spellStart"/>
      <w:r>
        <w:rPr>
          <w:lang w:eastAsia="es-CL"/>
        </w:rPr>
        <w:t>git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pull</w:t>
      </w:r>
      <w:proofErr w:type="spellEnd"/>
      <w:r>
        <w:rPr>
          <w:lang w:eastAsia="es-CL"/>
        </w:rPr>
        <w:t>)</w:t>
      </w:r>
    </w:p>
    <w:p w14:paraId="15596F5F" w14:textId="77777777" w:rsidR="00971F63" w:rsidRDefault="00971F63" w:rsidP="00971F63">
      <w:pPr>
        <w:pStyle w:val="Sinespaciado"/>
        <w:rPr>
          <w:lang w:eastAsia="es-CL"/>
        </w:rPr>
      </w:pPr>
    </w:p>
    <w:p w14:paraId="23125E7D" w14:textId="77777777" w:rsidR="00AF50A5" w:rsidRDefault="00971F63" w:rsidP="00191F09">
      <w:pPr>
        <w:pStyle w:val="Sinespaciado"/>
        <w:numPr>
          <w:ilvl w:val="0"/>
          <w:numId w:val="1"/>
        </w:numPr>
        <w:rPr>
          <w:lang w:eastAsia="es-CL"/>
        </w:rPr>
      </w:pPr>
      <w:r>
        <w:rPr>
          <w:lang w:eastAsia="es-CL"/>
        </w:rPr>
        <w:t xml:space="preserve">Reinstalar las dependencias Windows </w:t>
      </w:r>
    </w:p>
    <w:p w14:paraId="12BFA61F" w14:textId="77777777" w:rsidR="00971F63" w:rsidRPr="00971F63" w:rsidRDefault="00971F63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Ejecutar estos comandos en el mismo orden:</w:t>
      </w:r>
    </w:p>
    <w:p w14:paraId="5D54BC64" w14:textId="77777777" w:rsidR="00971F63" w:rsidRP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rmdir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 xml:space="preserve"> /s/q </w:t>
      </w: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node_modules</w:t>
      </w:r>
      <w:proofErr w:type="spellEnd"/>
    </w:p>
    <w:p w14:paraId="16CC2CF6" w14:textId="77777777" w:rsidR="00971F63" w:rsidRP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>npm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val="en-US" w:eastAsia="es-CL"/>
        </w:rPr>
        <w:t xml:space="preserve"> install --production</w:t>
      </w:r>
    </w:p>
    <w:p w14:paraId="31E58AAC" w14:textId="77777777" w:rsidR="00971F63" w:rsidRDefault="00971F63" w:rsidP="00971F63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npm</w:t>
      </w:r>
      <w:proofErr w:type="spellEnd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</w:t>
      </w:r>
      <w:proofErr w:type="spellStart"/>
      <w:r w:rsidRPr="00971F63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prune</w:t>
      </w:r>
      <w:proofErr w:type="spellEnd"/>
    </w:p>
    <w:p w14:paraId="4E05AFE4" w14:textId="77777777" w:rsidR="00971F63" w:rsidRDefault="00971F63" w:rsidP="00971F63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B399BA3" w14:textId="77777777" w:rsidR="00971F63" w:rsidRPr="00AF50A5" w:rsidRDefault="00971F63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Copiar el contenido de la carpeta </w:t>
      </w:r>
      <w:r>
        <w:rPr>
          <w:lang w:eastAsia="es-CL"/>
        </w:rPr>
        <w:t>C:\savina\versionx\savina\</w:t>
      </w:r>
      <w:r w:rsidRPr="00971F63">
        <w:rPr>
          <w:b/>
          <w:lang w:eastAsia="es-CL"/>
        </w:rPr>
        <w:t>SavinaCliente</w:t>
      </w:r>
    </w:p>
    <w:p w14:paraId="7C14A5EF" w14:textId="77777777" w:rsidR="00AF50A5" w:rsidRPr="00971F63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F2ECD57" w14:textId="77777777" w:rsidR="00AF50A5" w:rsidRPr="00AF50A5" w:rsidRDefault="00971F63" w:rsidP="00C139BE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Pegar el contenido  en la carpeta </w:t>
      </w:r>
      <w:r w:rsidR="008F2E61" w:rsidRPr="008F2E61">
        <w:rPr>
          <w:lang w:eastAsia="es-CL"/>
        </w:rPr>
        <w:t xml:space="preserve"> </w:t>
      </w:r>
      <w:proofErr w:type="spellStart"/>
      <w:r w:rsidR="008F2E61" w:rsidRPr="008F2E61">
        <w:rPr>
          <w:lang w:eastAsia="es-CL"/>
        </w:rPr>
        <w:t>Savina</w:t>
      </w:r>
      <w:proofErr w:type="spellEnd"/>
      <w:r w:rsidR="008F2E61" w:rsidRPr="008F2E61">
        <w:rPr>
          <w:lang w:eastAsia="es-CL"/>
        </w:rPr>
        <w:t xml:space="preserve"> Versiones</w:t>
      </w:r>
      <w:r w:rsidR="008F2E61" w:rsidRPr="00AF50A5">
        <w:rPr>
          <w:b/>
          <w:lang w:eastAsia="es-CL"/>
        </w:rPr>
        <w:t xml:space="preserve"> </w:t>
      </w:r>
      <w:r w:rsidR="008F2E61" w:rsidRPr="008F2E61">
        <w:rPr>
          <w:lang w:eastAsia="es-CL"/>
        </w:rPr>
        <w:t>Beta</w:t>
      </w:r>
      <w:r w:rsidR="008F2E61" w:rsidRPr="00AF50A5">
        <w:rPr>
          <w:b/>
          <w:lang w:eastAsia="es-CL"/>
        </w:rPr>
        <w:t>\Cliente</w:t>
      </w:r>
      <w:r w:rsidR="008F2E61">
        <w:rPr>
          <w:lang w:eastAsia="es-CL"/>
        </w:rPr>
        <w:t xml:space="preserve"> ubicada en la maquina \\172.16.1.10\archivos\</w:t>
      </w:r>
      <w:r w:rsidR="008F2E61" w:rsidRPr="008F2E61">
        <w:rPr>
          <w:lang w:eastAsia="es-CL"/>
        </w:rPr>
        <w:t xml:space="preserve"> </w:t>
      </w:r>
      <w:proofErr w:type="spellStart"/>
      <w:r w:rsidR="008F2E61" w:rsidRPr="008F2E61">
        <w:rPr>
          <w:lang w:eastAsia="es-CL"/>
        </w:rPr>
        <w:t>Savina</w:t>
      </w:r>
      <w:proofErr w:type="spellEnd"/>
      <w:r w:rsidR="008F2E61" w:rsidRPr="008F2E61">
        <w:rPr>
          <w:lang w:eastAsia="es-CL"/>
        </w:rPr>
        <w:t xml:space="preserve"> Versiones</w:t>
      </w:r>
      <w:r w:rsidR="008F2E61" w:rsidRPr="00AF50A5">
        <w:rPr>
          <w:b/>
          <w:lang w:eastAsia="es-CL"/>
        </w:rPr>
        <w:t xml:space="preserve"> </w:t>
      </w:r>
      <w:r w:rsidR="008F2E61" w:rsidRPr="008F2E61">
        <w:rPr>
          <w:lang w:eastAsia="es-CL"/>
        </w:rPr>
        <w:t>Beta</w:t>
      </w:r>
      <w:r w:rsidR="008F2E61" w:rsidRPr="00AF50A5">
        <w:rPr>
          <w:b/>
          <w:lang w:eastAsia="es-CL"/>
        </w:rPr>
        <w:t>\Cliente</w:t>
      </w:r>
    </w:p>
    <w:p w14:paraId="018864D7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8914499" w14:textId="07AFE849" w:rsidR="008F2E61" w:rsidRPr="00EE6C37" w:rsidRDefault="008F2E61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>Iniciar sesión remota</w:t>
      </w:r>
      <w:ins w:id="6" w:author="Cristián Ormazábal" w:date="2017-02-10T09:31:00Z">
        <w:r w:rsidR="00034B8A">
          <w:rPr>
            <w:lang w:eastAsia="es-CL"/>
          </w:rPr>
          <w:t xml:space="preserve"> con escritorio remoto</w:t>
        </w:r>
      </w:ins>
      <w:r>
        <w:rPr>
          <w:lang w:eastAsia="es-CL"/>
        </w:rPr>
        <w:t xml:space="preserve"> en la máquina de proyecto  172.16.0.120 con las credenciales del usuario</w:t>
      </w:r>
      <w:ins w:id="7" w:author="Cristián Ormazábal" w:date="2017-02-10T09:31:00Z">
        <w:r w:rsidR="00D6359D">
          <w:rPr>
            <w:lang w:eastAsia="es-CL"/>
          </w:rPr>
          <w:t xml:space="preserve"> en el dominio SAYDEX.</w:t>
        </w:r>
      </w:ins>
    </w:p>
    <w:p w14:paraId="2801A024" w14:textId="77777777" w:rsidR="00EE6C37" w:rsidRPr="00EE6C37" w:rsidRDefault="00EE6C37" w:rsidP="00EE6C37">
      <w:pPr>
        <w:pStyle w:val="Prrafodelista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1693C00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1D2FAB50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8CBD156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4E2AAFB3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6A34F9A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2319E29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48D7538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1D6B584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4FE706E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02BFFE2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5304455C" w14:textId="77777777" w:rsidR="00EE6C37" w:rsidRP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5E5C677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3AFBC096" w14:textId="77777777" w:rsidR="008F2E61" w:rsidRPr="008F2E61" w:rsidRDefault="008F2E61" w:rsidP="00971F63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lastRenderedPageBreak/>
        <w:t xml:space="preserve">Abrir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modo administrador</w:t>
      </w:r>
    </w:p>
    <w:p w14:paraId="67180FE9" w14:textId="77777777" w:rsidR="008F2E61" w:rsidRPr="008F2E61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>Ir a la ruta D:\Portales\Savina_Integracion\VersionPruebaIntegracion\Beta3.3.1\savinabeta\cliente</w:t>
      </w:r>
    </w:p>
    <w:p w14:paraId="21273A2F" w14:textId="77777777" w:rsidR="008F2E61" w:rsidRPr="008F2E61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Ejecutar el comando pm2 </w:t>
      </w:r>
      <w:proofErr w:type="spellStart"/>
      <w:r>
        <w:rPr>
          <w:lang w:eastAsia="es-CL"/>
        </w:rPr>
        <w:t>list</w:t>
      </w:r>
      <w:proofErr w:type="spellEnd"/>
    </w:p>
    <w:p w14:paraId="78EFDD0F" w14:textId="4F926218" w:rsidR="008F2E61" w:rsidRPr="00AF50A5" w:rsidRDefault="008F2E61" w:rsidP="008F2E61">
      <w:pPr>
        <w:pStyle w:val="Prrafodelista"/>
        <w:numPr>
          <w:ilvl w:val="0"/>
          <w:numId w:val="2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Eliminar el proceso referenciado a </w:t>
      </w:r>
      <w:proofErr w:type="spellStart"/>
      <w:r>
        <w:rPr>
          <w:lang w:eastAsia="es-CL"/>
        </w:rPr>
        <w:t>savina</w:t>
      </w:r>
      <w:proofErr w:type="spellEnd"/>
      <w:r>
        <w:rPr>
          <w:lang w:eastAsia="es-CL"/>
        </w:rPr>
        <w:t xml:space="preserve"> con el comando pm2 </w:t>
      </w:r>
      <w:del w:id="8" w:author="Cristián Ormazábal" w:date="2017-02-10T09:41:00Z">
        <w:r w:rsidDel="00C81A3A">
          <w:rPr>
            <w:lang w:eastAsia="es-CL"/>
          </w:rPr>
          <w:delText>“id proceso”</w:delText>
        </w:r>
      </w:del>
      <w:ins w:id="9" w:author="Cristián Ormazábal" w:date="2017-02-10T09:41:00Z">
        <w:r w:rsidR="00C81A3A">
          <w:rPr>
            <w:lang w:eastAsia="es-CL"/>
          </w:rPr>
          <w:t>stop “</w:t>
        </w:r>
        <w:proofErr w:type="spellStart"/>
        <w:r w:rsidR="00C81A3A">
          <w:rPr>
            <w:lang w:eastAsia="es-CL"/>
          </w:rPr>
          <w:t>process</w:t>
        </w:r>
        <w:proofErr w:type="spellEnd"/>
        <w:r w:rsidR="00C81A3A">
          <w:rPr>
            <w:lang w:eastAsia="es-CL"/>
          </w:rPr>
          <w:t xml:space="preserve"> id”</w:t>
        </w:r>
      </w:ins>
      <w:del w:id="10" w:author="Cristián Ormazábal" w:date="2017-02-10T09:41:00Z">
        <w:r w:rsidDel="00C81A3A">
          <w:rPr>
            <w:lang w:eastAsia="es-CL"/>
          </w:rPr>
          <w:delText xml:space="preserve"> kill</w:delText>
        </w:r>
      </w:del>
    </w:p>
    <w:p w14:paraId="25008D4D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ind w:left="1080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1397866" w14:textId="77777777" w:rsidR="008F2E61" w:rsidRPr="00AF50A5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Eliminar el contenido de </w:t>
      </w:r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la </w:t>
      </w:r>
      <w:proofErr w:type="spellStart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carpteta</w:t>
      </w:r>
      <w:proofErr w:type="spellEnd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referenciada en </w:t>
      </w:r>
      <w:proofErr w:type="spellStart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cmd</w:t>
      </w:r>
      <w:proofErr w:type="spellEnd"/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 xml:space="preserve"> (</w:t>
      </w:r>
      <w:r w:rsidR="00AF50A5">
        <w:rPr>
          <w:lang w:eastAsia="es-CL"/>
        </w:rPr>
        <w:t>D:\Portales\Savina_Integracion\VersionPruebaIntegracion\Beta3.3.1\savinabeta\cliente)</w:t>
      </w:r>
    </w:p>
    <w:p w14:paraId="34CCA816" w14:textId="77777777" w:rsidR="00AF50A5" w:rsidRPr="008F2E61" w:rsidRDefault="00AF50A5" w:rsidP="00AF50A5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A593553" w14:textId="63116AAB" w:rsidR="008F2E61" w:rsidRPr="008F2E61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r>
        <w:rPr>
          <w:lang w:eastAsia="es-CL"/>
        </w:rPr>
        <w:t xml:space="preserve">Desde la maquina remota </w:t>
      </w:r>
      <w:ins w:id="11" w:author="Cristián Ormazábal" w:date="2017-02-10T09:44:00Z">
        <w:r w:rsidR="00F96D9E">
          <w:rPr>
            <w:lang w:eastAsia="es-CL"/>
          </w:rPr>
          <w:t xml:space="preserve">(172.16.0.120) </w:t>
        </w:r>
      </w:ins>
      <w:r>
        <w:rPr>
          <w:lang w:eastAsia="es-CL"/>
        </w:rPr>
        <w:t>abrir la ruta  \\172.16.1.10\archivos\</w:t>
      </w:r>
      <w:r w:rsidRPr="008F2E61">
        <w:rPr>
          <w:lang w:eastAsia="es-CL"/>
        </w:rPr>
        <w:t xml:space="preserve"> </w:t>
      </w:r>
      <w:proofErr w:type="spellStart"/>
      <w:r w:rsidRPr="008F2E61">
        <w:rPr>
          <w:lang w:eastAsia="es-CL"/>
        </w:rPr>
        <w:t>Savina</w:t>
      </w:r>
      <w:proofErr w:type="spellEnd"/>
      <w:r w:rsidRPr="008F2E61">
        <w:rPr>
          <w:lang w:eastAsia="es-CL"/>
        </w:rPr>
        <w:t xml:space="preserve"> Versiones</w:t>
      </w:r>
      <w:r w:rsidRPr="008F2E61">
        <w:rPr>
          <w:b/>
          <w:lang w:eastAsia="es-CL"/>
        </w:rPr>
        <w:t xml:space="preserve"> </w:t>
      </w:r>
      <w:r w:rsidRPr="008F2E61">
        <w:rPr>
          <w:lang w:eastAsia="es-CL"/>
        </w:rPr>
        <w:t>Beta</w:t>
      </w:r>
      <w:r>
        <w:rPr>
          <w:b/>
          <w:lang w:eastAsia="es-CL"/>
        </w:rPr>
        <w:t>\Cliente</w:t>
      </w:r>
    </w:p>
    <w:p w14:paraId="3B5F891E" w14:textId="77777777" w:rsidR="008F2E61" w:rsidRPr="00F0172A" w:rsidRDefault="008F2E61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12" w:author="Cristián Ormazábal" w:date="2017-02-10T09:57:00Z"/>
          <w:rFonts w:ascii="Calibri" w:eastAsia="Times New Roman" w:hAnsi="Calibri" w:cs="Segoe UI"/>
          <w:color w:val="000000"/>
          <w:sz w:val="24"/>
          <w:szCs w:val="24"/>
          <w:lang w:eastAsia="es-CL"/>
          <w:rPrChange w:id="13" w:author="Cristián Ormazábal" w:date="2017-02-10T09:57:00Z">
            <w:rPr>
              <w:ins w:id="14" w:author="Cristián Ormazábal" w:date="2017-02-10T09:57:00Z"/>
              <w:lang w:eastAsia="es-CL"/>
            </w:rPr>
          </w:rPrChange>
        </w:rPr>
      </w:pPr>
      <w:r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Copi</w:t>
      </w:r>
      <w:r w:rsidR="00AF50A5"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t>ar el contenido y pegarlo en la carpeta  (</w:t>
      </w:r>
      <w:r w:rsidR="00AF50A5">
        <w:rPr>
          <w:lang w:eastAsia="es-CL"/>
        </w:rPr>
        <w:t>D:\Portales\Savina_Integracion\VersionPruebaIntegracion\Beta3.3.1\savinabeta\cliente)</w:t>
      </w:r>
    </w:p>
    <w:p w14:paraId="59DE98A3" w14:textId="2EEEB584" w:rsidR="00F0172A" w:rsidRPr="00DD3982" w:rsidRDefault="00DD3982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15" w:author="Cristián Ormazábal" w:date="2017-02-10T10:05:00Z"/>
          <w:rFonts w:ascii="Calibri" w:eastAsia="Times New Roman" w:hAnsi="Calibri" w:cs="Segoe UI"/>
          <w:color w:val="000000"/>
          <w:sz w:val="24"/>
          <w:szCs w:val="24"/>
          <w:lang w:eastAsia="es-CL"/>
          <w:rPrChange w:id="16" w:author="Cristián Ormazábal" w:date="2017-02-10T10:05:00Z">
            <w:rPr>
              <w:ins w:id="17" w:author="Cristián Ormazábal" w:date="2017-02-10T10:05:00Z"/>
              <w:lang w:eastAsia="es-CL"/>
            </w:rPr>
          </w:rPrChange>
        </w:rPr>
      </w:pPr>
      <w:ins w:id="18" w:author="Cristián Ormazábal" w:date="2017-02-10T10:03:00Z">
        <w:r>
          <w:rPr>
            <w:lang w:eastAsia="es-CL"/>
          </w:rPr>
          <w:t>Debe configurarse l</w:t>
        </w:r>
      </w:ins>
      <w:ins w:id="19" w:author="Cristián Ormazábal" w:date="2017-02-10T09:57:00Z">
        <w:r w:rsidR="00F0172A">
          <w:rPr>
            <w:lang w:eastAsia="es-CL"/>
          </w:rPr>
          <w:t xml:space="preserve">as credenciales de </w:t>
        </w:r>
        <w:proofErr w:type="spellStart"/>
        <w:r w:rsidR="00F0172A">
          <w:rPr>
            <w:lang w:eastAsia="es-CL"/>
          </w:rPr>
          <w:t>Bd</w:t>
        </w:r>
        <w:proofErr w:type="spellEnd"/>
        <w:r w:rsidR="00F0172A">
          <w:rPr>
            <w:lang w:eastAsia="es-CL"/>
          </w:rPr>
          <w:t xml:space="preserve"> </w:t>
        </w:r>
      </w:ins>
      <w:ins w:id="20" w:author="Cristián Ormazábal" w:date="2017-02-10T10:03:00Z">
        <w:r>
          <w:rPr>
            <w:lang w:eastAsia="es-CL"/>
          </w:rPr>
          <w:t>en el archivo server\</w:t>
        </w:r>
        <w:proofErr w:type="spellStart"/>
        <w:r>
          <w:rPr>
            <w:lang w:eastAsia="es-CL"/>
          </w:rPr>
          <w:t>config</w:t>
        </w:r>
        <w:proofErr w:type="spellEnd"/>
        <w:r>
          <w:rPr>
            <w:lang w:eastAsia="es-CL"/>
          </w:rPr>
          <w:t>\database.js:</w:t>
        </w:r>
      </w:ins>
    </w:p>
    <w:p w14:paraId="16B65EF9" w14:textId="5175A98C" w:rsidR="00DD3982" w:rsidRPr="00AF50A5" w:rsidRDefault="00DD3982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21" w:author="Cristián Ormazábal" w:date="2017-02-10T10:05:00Z">
          <w:pPr>
            <w:pStyle w:val="Prrafodelista"/>
            <w:numPr>
              <w:numId w:val="1"/>
            </w:numPr>
            <w:shd w:val="clear" w:color="auto" w:fill="FFFFFF"/>
            <w:spacing w:after="0" w:line="240" w:lineRule="atLeast"/>
            <w:ind w:hanging="360"/>
          </w:pPr>
        </w:pPrChange>
      </w:pPr>
      <w:ins w:id="22" w:author="Cristián Ormazábal" w:date="2017-02-10T10:05:00Z">
        <w:r w:rsidRPr="00DD3982">
          <w:rPr>
            <w:noProof/>
            <w:lang w:eastAsia="es-CL"/>
          </w:rPr>
          <w:drawing>
            <wp:inline distT="0" distB="0" distL="0" distR="0" wp14:anchorId="29F63DF9" wp14:editId="3C730ECD">
              <wp:extent cx="2170010" cy="2724749"/>
              <wp:effectExtent l="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4919" cy="27434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1C272D" w14:textId="77777777" w:rsidR="00AF50A5" w:rsidRPr="00630C61" w:rsidRDefault="00AF50A5" w:rsidP="008F2E61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23" w:author="Cristián Ormazábal" w:date="2017-02-10T09:49:00Z"/>
          <w:rFonts w:ascii="Calibri" w:eastAsia="Times New Roman" w:hAnsi="Calibri" w:cs="Segoe UI"/>
          <w:color w:val="000000"/>
          <w:sz w:val="24"/>
          <w:szCs w:val="24"/>
          <w:lang w:eastAsia="es-CL"/>
          <w:rPrChange w:id="24" w:author="Cristián Ormazábal" w:date="2017-02-10T09:49:00Z">
            <w:rPr>
              <w:ins w:id="25" w:author="Cristián Ormazábal" w:date="2017-02-10T09:49:00Z"/>
              <w:lang w:eastAsia="es-CL"/>
            </w:rPr>
          </w:rPrChange>
        </w:rPr>
      </w:pPr>
      <w:r>
        <w:rPr>
          <w:lang w:eastAsia="es-CL"/>
        </w:rPr>
        <w:t xml:space="preserve">En </w:t>
      </w:r>
      <w:proofErr w:type="spellStart"/>
      <w:r>
        <w:rPr>
          <w:lang w:eastAsia="es-CL"/>
        </w:rPr>
        <w:t>cmd</w:t>
      </w:r>
      <w:proofErr w:type="spellEnd"/>
      <w:r>
        <w:rPr>
          <w:lang w:eastAsia="es-CL"/>
        </w:rPr>
        <w:t xml:space="preserve"> ejecutar la línea de comandos App </w:t>
      </w:r>
      <w:proofErr w:type="spellStart"/>
      <w:r>
        <w:rPr>
          <w:lang w:eastAsia="es-CL"/>
        </w:rPr>
        <w:t>start</w:t>
      </w:r>
      <w:proofErr w:type="spellEnd"/>
      <w:r>
        <w:rPr>
          <w:lang w:eastAsia="es-CL"/>
        </w:rPr>
        <w:t xml:space="preserve"> </w:t>
      </w:r>
      <w:proofErr w:type="spellStart"/>
      <w:r>
        <w:rPr>
          <w:lang w:eastAsia="es-CL"/>
        </w:rPr>
        <w:t>fork</w:t>
      </w:r>
      <w:proofErr w:type="spellEnd"/>
    </w:p>
    <w:p w14:paraId="04AB436B" w14:textId="78F7AEDC" w:rsidR="00630C61" w:rsidRDefault="00630C61">
      <w:pPr>
        <w:pStyle w:val="Prrafodelista"/>
        <w:shd w:val="clear" w:color="auto" w:fill="FFFFFF"/>
        <w:spacing w:after="0" w:line="240" w:lineRule="atLeast"/>
        <w:rPr>
          <w:ins w:id="26" w:author="Cristián Ormazábal" w:date="2017-02-10T09:49:00Z"/>
          <w:lang w:eastAsia="es-CL"/>
        </w:rPr>
        <w:pPrChange w:id="27" w:author="Cristián Ormazábal" w:date="2017-02-10T09:49:00Z">
          <w:pPr>
            <w:pStyle w:val="Prrafodelista"/>
            <w:numPr>
              <w:numId w:val="1"/>
            </w:numPr>
            <w:shd w:val="clear" w:color="auto" w:fill="FFFFFF"/>
            <w:spacing w:after="0" w:line="240" w:lineRule="atLeast"/>
            <w:ind w:hanging="360"/>
          </w:pPr>
        </w:pPrChange>
      </w:pPr>
      <w:ins w:id="28" w:author="Cristián Ormazábal" w:date="2017-02-10T09:49:00Z">
        <w:r>
          <w:rPr>
            <w:lang w:eastAsia="es-CL"/>
          </w:rPr>
          <w:t>Debería verse una pantalla similar a la siguiente:</w:t>
        </w:r>
      </w:ins>
    </w:p>
    <w:p w14:paraId="151C47B5" w14:textId="0D9FCF02" w:rsidR="00630C61" w:rsidRPr="00EE6C37" w:rsidRDefault="00630C61">
      <w:pPr>
        <w:pStyle w:val="Prrafodelista"/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29" w:author="Cristián Ormazábal" w:date="2017-02-10T09:49:00Z">
          <w:pPr>
            <w:pStyle w:val="Prrafodelista"/>
            <w:numPr>
              <w:numId w:val="1"/>
            </w:numPr>
            <w:shd w:val="clear" w:color="auto" w:fill="FFFFFF"/>
            <w:spacing w:after="0" w:line="240" w:lineRule="atLeast"/>
            <w:ind w:hanging="360"/>
          </w:pPr>
        </w:pPrChange>
      </w:pPr>
      <w:ins w:id="30" w:author="Cristián Ormazábal" w:date="2017-02-10T09:49:00Z">
        <w:r w:rsidRPr="00630C61">
          <w:rPr>
            <w:noProof/>
            <w:lang w:eastAsia="es-CL"/>
          </w:rPr>
          <w:lastRenderedPageBreak/>
          <w:drawing>
            <wp:inline distT="0" distB="0" distL="0" distR="0" wp14:anchorId="46D54808" wp14:editId="6F95A192">
              <wp:extent cx="3984763" cy="4148428"/>
              <wp:effectExtent l="0" t="0" r="3175" b="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1696" cy="41660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17DD09" w14:textId="77777777" w:rsidR="00EE6C37" w:rsidDel="00A412E4" w:rsidRDefault="00EE6C37" w:rsidP="00EE6C37">
      <w:pPr>
        <w:shd w:val="clear" w:color="auto" w:fill="FFFFFF"/>
        <w:spacing w:after="0" w:line="240" w:lineRule="atLeast"/>
        <w:rPr>
          <w:del w:id="31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387E885" w14:textId="77777777" w:rsidR="00A412E4" w:rsidRDefault="00A412E4" w:rsidP="00EE6C37">
      <w:pPr>
        <w:shd w:val="clear" w:color="auto" w:fill="FFFFFF"/>
        <w:spacing w:after="0" w:line="240" w:lineRule="atLeast"/>
        <w:rPr>
          <w:ins w:id="32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2FEFF9D4" w14:textId="10066245" w:rsidR="00A412E4" w:rsidRPr="00A412E4" w:rsidRDefault="00A412E4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33" w:author="Cristián Ormazábal" w:date="2017-02-10T09:51:00Z"/>
          <w:lang w:eastAsia="es-CL"/>
          <w:rPrChange w:id="34" w:author="Cristián Ormazábal" w:date="2017-02-10T09:51:00Z">
            <w:rPr>
              <w:ins w:id="35" w:author="Cristián Ormazábal" w:date="2017-02-10T09:51:00Z"/>
              <w:rFonts w:ascii="Calibri" w:eastAsia="Times New Roman" w:hAnsi="Calibri" w:cs="Segoe UI"/>
              <w:color w:val="000000"/>
              <w:sz w:val="24"/>
              <w:szCs w:val="24"/>
              <w:lang w:eastAsia="es-CL"/>
            </w:rPr>
          </w:rPrChange>
        </w:rPr>
        <w:pPrChange w:id="36" w:author="Cristián Ormazábal" w:date="2017-02-10T09:51:00Z">
          <w:pPr>
            <w:shd w:val="clear" w:color="auto" w:fill="FFFFFF"/>
            <w:spacing w:after="0" w:line="240" w:lineRule="atLeast"/>
          </w:pPr>
        </w:pPrChange>
      </w:pPr>
      <w:ins w:id="37" w:author="Cristián Ormazábal" w:date="2017-02-10T09:50:00Z">
        <w:r w:rsidRPr="00A412E4">
          <w:rPr>
            <w:lang w:eastAsia="es-CL"/>
            <w:rPrChange w:id="38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t xml:space="preserve">Para probar, ingresar </w:t>
        </w:r>
      </w:ins>
      <w:ins w:id="39" w:author="Cristián Ormazábal" w:date="2017-02-10T09:52:00Z">
        <w:r>
          <w:rPr>
            <w:lang w:eastAsia="es-CL"/>
          </w:rPr>
          <w:t xml:space="preserve">con Google Chrome </w:t>
        </w:r>
      </w:ins>
      <w:ins w:id="40" w:author="Cristián Ormazábal" w:date="2017-02-10T09:50:00Z">
        <w:r w:rsidRPr="00A412E4">
          <w:rPr>
            <w:lang w:eastAsia="es-CL"/>
            <w:rPrChange w:id="41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t xml:space="preserve">a ruta </w:t>
        </w:r>
      </w:ins>
      <w:ins w:id="42" w:author="Cristián Ormazábal" w:date="2017-02-10T09:51:00Z">
        <w:r w:rsidRPr="00A412E4">
          <w:rPr>
            <w:lang w:eastAsia="es-CL"/>
            <w:rPrChange w:id="43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fldChar w:fldCharType="begin"/>
        </w:r>
        <w:r w:rsidRPr="00A412E4">
          <w:rPr>
            <w:lang w:eastAsia="es-CL"/>
            <w:rPrChange w:id="44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instrText xml:space="preserve"> HYPERLINK "https://172.16.0.120:3001/" </w:instrText>
        </w:r>
        <w:r w:rsidRPr="00A412E4">
          <w:rPr>
            <w:lang w:eastAsia="es-CL"/>
            <w:rPrChange w:id="45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fldChar w:fldCharType="separate"/>
        </w:r>
        <w:r w:rsidRPr="00A412E4">
          <w:rPr>
            <w:rPrChange w:id="46" w:author="Cristián Ormazábal" w:date="2017-02-10T09:51:00Z">
              <w:rPr>
                <w:rStyle w:val="Hipervnculo"/>
                <w:rFonts w:ascii="Calibri" w:eastAsia="Times New Roman" w:hAnsi="Calibri" w:cs="Segoe UI"/>
                <w:sz w:val="24"/>
                <w:szCs w:val="24"/>
                <w:lang w:eastAsia="es-CL"/>
              </w:rPr>
            </w:rPrChange>
          </w:rPr>
          <w:t>https://172.16.0.120:3001/</w:t>
        </w:r>
        <w:r w:rsidRPr="00A412E4">
          <w:rPr>
            <w:lang w:eastAsia="es-CL"/>
            <w:rPrChange w:id="47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fldChar w:fldCharType="end"/>
        </w:r>
        <w:r w:rsidRPr="00A412E4">
          <w:rPr>
            <w:lang w:eastAsia="es-CL"/>
            <w:rPrChange w:id="48" w:author="Cristián Ormazábal" w:date="2017-02-10T09:51:00Z">
              <w:rPr>
                <w:rFonts w:ascii="Calibri" w:eastAsia="Times New Roman" w:hAnsi="Calibri" w:cs="Segoe UI"/>
                <w:color w:val="000000"/>
                <w:sz w:val="24"/>
                <w:szCs w:val="24"/>
                <w:lang w:eastAsia="es-CL"/>
              </w:rPr>
            </w:rPrChange>
          </w:rPr>
          <w:t>.</w:t>
        </w:r>
      </w:ins>
    </w:p>
    <w:p w14:paraId="669E67EA" w14:textId="780D1E72" w:rsidR="00A412E4" w:rsidRDefault="00A412E4">
      <w:pPr>
        <w:shd w:val="clear" w:color="auto" w:fill="FFFFFF"/>
        <w:spacing w:after="0" w:line="240" w:lineRule="atLeast"/>
        <w:ind w:firstLine="708"/>
        <w:rPr>
          <w:ins w:id="49" w:author="Cristián Ormazábal" w:date="2017-02-10T09:51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50" w:author="Cristián Ormazábal" w:date="2017-02-10T09:51:00Z">
          <w:pPr>
            <w:shd w:val="clear" w:color="auto" w:fill="FFFFFF"/>
            <w:spacing w:after="0" w:line="240" w:lineRule="atLeast"/>
          </w:pPr>
        </w:pPrChange>
      </w:pPr>
      <w:ins w:id="51" w:author="Cristián Ormazábal" w:date="2017-02-10T09:51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Debería desplegarse la siguiente página:</w:t>
        </w:r>
      </w:ins>
    </w:p>
    <w:p w14:paraId="588817FD" w14:textId="3FB8805F" w:rsidR="00A412E4" w:rsidRDefault="00A412E4" w:rsidP="00EE6C37">
      <w:pPr>
        <w:shd w:val="clear" w:color="auto" w:fill="FFFFFF"/>
        <w:spacing w:after="0" w:line="240" w:lineRule="atLeast"/>
        <w:rPr>
          <w:ins w:id="52" w:author="Cristián Ormazábal" w:date="2017-02-10T09:51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53" w:author="Cristián Ormazábal" w:date="2017-02-10T09:51:00Z">
        <w:r w:rsidRPr="00A412E4">
          <w:rPr>
            <w:rFonts w:ascii="Calibri" w:eastAsia="Times New Roman" w:hAnsi="Calibri" w:cs="Segoe UI"/>
            <w:noProof/>
            <w:color w:val="000000"/>
            <w:sz w:val="24"/>
            <w:szCs w:val="24"/>
            <w:lang w:eastAsia="es-CL"/>
          </w:rPr>
          <w:drawing>
            <wp:inline distT="0" distB="0" distL="0" distR="0" wp14:anchorId="24218F29" wp14:editId="4877C344">
              <wp:extent cx="2321483" cy="2429966"/>
              <wp:effectExtent l="0" t="0" r="0" b="889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1411" cy="24612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5F1881" w14:textId="01BC8DDB" w:rsidR="00A412E4" w:rsidRDefault="00A412E4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rPr>
          <w:ins w:id="54" w:author="Cristián Ormazábal" w:date="2017-02-10T09:52:00Z"/>
          <w:lang w:eastAsia="es-CL"/>
        </w:rPr>
        <w:pPrChange w:id="55" w:author="Cristián Ormazábal" w:date="2017-02-10T09:52:00Z">
          <w:pPr>
            <w:pStyle w:val="Prrafodelista"/>
            <w:numPr>
              <w:numId w:val="3"/>
            </w:numPr>
            <w:shd w:val="clear" w:color="auto" w:fill="FFFFFF"/>
            <w:spacing w:after="0" w:line="240" w:lineRule="atLeast"/>
            <w:ind w:hanging="360"/>
          </w:pPr>
        </w:pPrChange>
      </w:pPr>
      <w:ins w:id="56" w:author="Cristián Ormazábal" w:date="2017-02-10T09:52:00Z">
        <w:r>
          <w:rPr>
            <w:lang w:eastAsia="es-CL"/>
          </w:rPr>
          <w:t>Ingresar las credenciales</w:t>
        </w:r>
        <w:r>
          <w:rPr>
            <w:lang w:eastAsia="es-CL"/>
          </w:rPr>
          <w:br/>
          <w:t xml:space="preserve">u: </w:t>
        </w:r>
        <w:r>
          <w:rPr>
            <w:lang w:eastAsia="es-CL"/>
          </w:rPr>
          <w:fldChar w:fldCharType="begin"/>
        </w:r>
        <w:r>
          <w:rPr>
            <w:lang w:eastAsia="es-CL"/>
          </w:rPr>
          <w:instrText xml:space="preserve"> HYPERLINK "mailto:general@savina.cl" </w:instrText>
        </w:r>
        <w:r>
          <w:rPr>
            <w:lang w:eastAsia="es-CL"/>
          </w:rPr>
          <w:fldChar w:fldCharType="separate"/>
        </w:r>
        <w:r w:rsidRPr="005D3B6A">
          <w:rPr>
            <w:rStyle w:val="Hipervnculo"/>
            <w:lang w:eastAsia="es-CL"/>
          </w:rPr>
          <w:t>general@savina.cl</w:t>
        </w:r>
        <w:r>
          <w:rPr>
            <w:lang w:eastAsia="es-CL"/>
          </w:rPr>
          <w:fldChar w:fldCharType="end"/>
        </w:r>
      </w:ins>
    </w:p>
    <w:p w14:paraId="4D8EEC6A" w14:textId="5B3729DB" w:rsidR="00A412E4" w:rsidRDefault="00A412E4">
      <w:pPr>
        <w:pStyle w:val="Prrafodelista"/>
        <w:shd w:val="clear" w:color="auto" w:fill="FFFFFF"/>
        <w:spacing w:after="0" w:line="240" w:lineRule="atLeast"/>
        <w:rPr>
          <w:ins w:id="57" w:author="Cristián Ormazábal" w:date="2017-02-10T09:53:00Z"/>
          <w:lang w:eastAsia="es-CL"/>
        </w:rPr>
        <w:pPrChange w:id="58" w:author="Cristián Ormazábal" w:date="2017-02-10T09:52:00Z">
          <w:pPr>
            <w:pStyle w:val="Prrafodelista"/>
            <w:numPr>
              <w:numId w:val="3"/>
            </w:numPr>
            <w:shd w:val="clear" w:color="auto" w:fill="FFFFFF"/>
            <w:spacing w:after="0" w:line="240" w:lineRule="atLeast"/>
            <w:ind w:hanging="360"/>
          </w:pPr>
        </w:pPrChange>
      </w:pPr>
      <w:ins w:id="59" w:author="Cristián Ormazábal" w:date="2017-02-10T09:52:00Z">
        <w:r>
          <w:rPr>
            <w:lang w:eastAsia="es-CL"/>
          </w:rPr>
          <w:lastRenderedPageBreak/>
          <w:t>c: 1234</w:t>
        </w:r>
      </w:ins>
      <w:ins w:id="60" w:author="Cristián Ormazábal" w:date="2017-02-10T09:53:00Z">
        <w:r w:rsidR="00F0172A">
          <w:rPr>
            <w:lang w:eastAsia="es-CL"/>
          </w:rPr>
          <w:br/>
          <w:t>Debería ingresar:</w:t>
        </w:r>
        <w:r w:rsidR="00F0172A">
          <w:rPr>
            <w:lang w:eastAsia="es-CL"/>
          </w:rPr>
          <w:br/>
        </w:r>
        <w:r w:rsidR="00F0172A" w:rsidRPr="00F0172A">
          <w:rPr>
            <w:noProof/>
            <w:lang w:eastAsia="es-CL"/>
          </w:rPr>
          <w:drawing>
            <wp:inline distT="0" distB="0" distL="0" distR="0" wp14:anchorId="6E4DA79F" wp14:editId="39450883">
              <wp:extent cx="5612130" cy="2033905"/>
              <wp:effectExtent l="0" t="0" r="127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2033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64502D" w14:textId="77777777" w:rsidR="00F0172A" w:rsidRPr="0029685C" w:rsidRDefault="00F0172A">
      <w:pPr>
        <w:pStyle w:val="Prrafodelista"/>
        <w:shd w:val="clear" w:color="auto" w:fill="FFFFFF"/>
        <w:spacing w:after="0" w:line="240" w:lineRule="atLeast"/>
        <w:rPr>
          <w:ins w:id="61" w:author="Cristián Ormazábal" w:date="2017-02-10T09:51:00Z"/>
          <w:lang w:eastAsia="es-CL"/>
        </w:rPr>
        <w:pPrChange w:id="62" w:author="Cristián Ormazábal" w:date="2017-02-10T09:52:00Z">
          <w:pPr>
            <w:pStyle w:val="Prrafodelista"/>
            <w:numPr>
              <w:numId w:val="3"/>
            </w:numPr>
            <w:shd w:val="clear" w:color="auto" w:fill="FFFFFF"/>
            <w:spacing w:after="0" w:line="240" w:lineRule="atLeast"/>
            <w:ind w:hanging="360"/>
          </w:pPr>
        </w:pPrChange>
      </w:pPr>
    </w:p>
    <w:p w14:paraId="2EC66168" w14:textId="77777777" w:rsidR="00A412E4" w:rsidRDefault="00A412E4" w:rsidP="00EE6C37">
      <w:pPr>
        <w:shd w:val="clear" w:color="auto" w:fill="FFFFFF"/>
        <w:spacing w:after="0" w:line="240" w:lineRule="atLeast"/>
        <w:rPr>
          <w:ins w:id="63" w:author="Cristián Ormazábal" w:date="2017-02-10T09:50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7A2F51F7" w14:textId="77777777" w:rsidR="00A412E4" w:rsidRDefault="00A412E4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134BF1D8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6389A17D" w14:textId="77777777" w:rsidR="00EE6C37" w:rsidRP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</w:rPr>
      </w:pPr>
      <w:r w:rsidRPr="00EE6C37">
        <w:rPr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</w:rPr>
        <w:t>Tener en cuenta</w:t>
      </w:r>
    </w:p>
    <w:p w14:paraId="32053731" w14:textId="77777777" w:rsidR="00EE6C37" w:rsidRDefault="00EE6C37" w:rsidP="00EE6C37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0D23132B" w14:textId="77777777" w:rsidR="00EE6C37" w:rsidRPr="00EE6C37" w:rsidRDefault="00EE6C37" w:rsidP="00EE6C37">
      <w:pPr>
        <w:pStyle w:val="Default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Rama utilizada requerimiento  Integración Rayen-</w:t>
      </w:r>
      <w:proofErr w:type="spellStart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Savina</w:t>
      </w:r>
      <w:proofErr w:type="spellEnd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(proyecto </w:t>
      </w:r>
      <w:proofErr w:type="spellStart"/>
      <w:r w:rsidRPr="00EE6C37">
        <w:rPr>
          <w:rFonts w:asciiTheme="minorHAnsi" w:eastAsiaTheme="minorHAnsi" w:hAnsiTheme="minorHAnsi" w:cstheme="minorBidi"/>
          <w:color w:val="auto"/>
          <w:sz w:val="22"/>
          <w:szCs w:val="22"/>
        </w:rPr>
        <w:t>Savina</w:t>
      </w:r>
      <w:proofErr w:type="spellEnd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): </w:t>
      </w:r>
      <w:proofErr w:type="spellStart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dev</w:t>
      </w:r>
      <w:proofErr w:type="spellEnd"/>
      <w:r w:rsidRPr="00EE6C3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-enviar-mapa- especialidad-motivo </w:t>
      </w:r>
    </w:p>
    <w:p w14:paraId="15A30D39" w14:textId="77777777" w:rsidR="00EE6C37" w:rsidRDefault="00EE6C37" w:rsidP="00EE6C37">
      <w:pPr>
        <w:rPr>
          <w:lang w:eastAsia="es-CL"/>
        </w:rPr>
      </w:pPr>
      <w:r w:rsidRPr="00EE6C37">
        <w:rPr>
          <w:lang w:eastAsia="es-CL"/>
        </w:rPr>
        <w:t>Rama utilizada  requerimiento  Integración Rayen-</w:t>
      </w:r>
      <w:proofErr w:type="spellStart"/>
      <w:r w:rsidRPr="00EE6C37">
        <w:rPr>
          <w:lang w:eastAsia="es-CL"/>
        </w:rPr>
        <w:t>Savina</w:t>
      </w:r>
      <w:proofErr w:type="spellEnd"/>
      <w:r w:rsidRPr="00EE6C37">
        <w:rPr>
          <w:lang w:eastAsia="es-CL"/>
        </w:rPr>
        <w:t xml:space="preserve">  (proyecto </w:t>
      </w:r>
      <w:proofErr w:type="spellStart"/>
      <w:r w:rsidRPr="00EE6C37">
        <w:rPr>
          <w:lang w:eastAsia="es-CL"/>
        </w:rPr>
        <w:t>Savina-Admin</w:t>
      </w:r>
      <w:proofErr w:type="spellEnd"/>
      <w:r w:rsidRPr="00EE6C37">
        <w:rPr>
          <w:lang w:eastAsia="es-CL"/>
        </w:rPr>
        <w:t xml:space="preserve">)  </w:t>
      </w:r>
      <w:r w:rsidRPr="00EE6C37">
        <w:rPr>
          <w:b/>
          <w:lang w:eastAsia="es-CL"/>
        </w:rPr>
        <w:t>:  script-</w:t>
      </w:r>
      <w:proofErr w:type="spellStart"/>
      <w:r w:rsidRPr="00EE6C37">
        <w:rPr>
          <w:b/>
          <w:lang w:eastAsia="es-CL"/>
        </w:rPr>
        <w:t>intergacion</w:t>
      </w:r>
      <w:proofErr w:type="spellEnd"/>
      <w:r w:rsidRPr="00EE6C37">
        <w:rPr>
          <w:b/>
          <w:lang w:eastAsia="es-CL"/>
        </w:rPr>
        <w:t>-rayen-</w:t>
      </w:r>
      <w:proofErr w:type="spellStart"/>
      <w:r w:rsidRPr="00EE6C37">
        <w:rPr>
          <w:b/>
          <w:lang w:eastAsia="es-CL"/>
        </w:rPr>
        <w:t>typeconvenio</w:t>
      </w:r>
      <w:proofErr w:type="spellEnd"/>
    </w:p>
    <w:p w14:paraId="2B3F0AD1" w14:textId="77777777" w:rsidR="00EE6C37" w:rsidRDefault="00EE6C37" w:rsidP="00EE6C37">
      <w:pPr>
        <w:shd w:val="clear" w:color="auto" w:fill="FFFFFF"/>
        <w:spacing w:after="0" w:line="240" w:lineRule="atLeast"/>
        <w:rPr>
          <w:ins w:id="64" w:author="Victor Coronado" w:date="2017-04-24T11:2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</w:p>
    <w:p w14:paraId="01A17141" w14:textId="28C50FA3" w:rsidR="008E1F02" w:rsidRDefault="008E1F02" w:rsidP="00EE6C37">
      <w:pPr>
        <w:shd w:val="clear" w:color="auto" w:fill="FFFFFF"/>
        <w:spacing w:after="0" w:line="240" w:lineRule="atLeast"/>
        <w:rPr>
          <w:ins w:id="65" w:author="Victor Coronado" w:date="2017-04-24T11:2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66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Agregado por Victor Coronado</w:t>
        </w:r>
      </w:ins>
    </w:p>
    <w:p w14:paraId="5F6109E2" w14:textId="7543BD08" w:rsidR="008E1F02" w:rsidRDefault="008E1F02" w:rsidP="00EE6C37">
      <w:pPr>
        <w:shd w:val="clear" w:color="auto" w:fill="FFFFFF"/>
        <w:spacing w:after="0" w:line="240" w:lineRule="atLeast"/>
        <w:rPr>
          <w:ins w:id="67" w:author="Victor Coronado" w:date="2017-04-24T11:27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ins w:id="68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Para el modo de desarrollo y levantar el servidor de forma local.</w:t>
        </w:r>
      </w:ins>
    </w:p>
    <w:p w14:paraId="705765D5" w14:textId="77777777" w:rsidR="00631C17" w:rsidRDefault="00631C17" w:rsidP="00631C17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ins w:id="69" w:author="Victor Coronado" w:date="2017-04-24T12:49:00Z"/>
          <w:rFonts w:ascii="Calibri" w:eastAsia="Times New Roman" w:hAnsi="Calibri" w:cs="Segoe UI"/>
          <w:color w:val="000000"/>
          <w:sz w:val="24"/>
          <w:szCs w:val="24"/>
          <w:lang w:eastAsia="es-CL"/>
        </w:rPr>
      </w:pPr>
      <w:proofErr w:type="spellStart"/>
      <w:ins w:id="70" w:author="Victor Coronado" w:date="2017-04-24T12:4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Bower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install</w:t>
        </w:r>
        <w:proofErr w:type="spellEnd"/>
      </w:ins>
    </w:p>
    <w:p w14:paraId="10F3D51F" w14:textId="30F31EFA" w:rsidR="008E1F02" w:rsidRDefault="008E1F02" w:rsidP="008E1F0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ins w:id="71" w:author="Victor Coronado" w:date="2017-04-24T12:41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72" w:author="Victor Coronado" w:date="2017-04-24T11:27:00Z">
          <w:pPr>
            <w:shd w:val="clear" w:color="auto" w:fill="FFFFFF"/>
            <w:spacing w:after="0" w:line="240" w:lineRule="atLeast"/>
          </w:pPr>
        </w:pPrChange>
      </w:pPr>
      <w:ins w:id="73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Dentro de la carpeta cliente ejecutar el comando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npm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install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.</w:t>
        </w:r>
      </w:ins>
    </w:p>
    <w:p w14:paraId="5A48ABC9" w14:textId="670F3225" w:rsidR="008E1F02" w:rsidRDefault="008E1F02" w:rsidP="008E1F02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rPr>
          <w:ins w:id="74" w:author="Victor Coronado" w:date="2017-04-24T17:07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75" w:author="Victor Coronado" w:date="2017-04-24T11:27:00Z">
          <w:pPr>
            <w:shd w:val="clear" w:color="auto" w:fill="FFFFFF"/>
            <w:spacing w:after="0" w:line="240" w:lineRule="atLeast"/>
          </w:pPr>
        </w:pPrChange>
      </w:pPr>
      <w:ins w:id="76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Luego de haber actualizado las dependencias </w:t>
        </w:r>
      </w:ins>
      <w:ins w:id="77" w:author="Victor Coronado" w:date="2017-04-24T11:2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e</w:t>
        </w:r>
      </w:ins>
      <w:ins w:id="78" w:author="Victor Coronado" w:date="2017-04-24T11:2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jecutar el comando </w:t>
        </w:r>
      </w:ins>
      <w:proofErr w:type="spellStart"/>
      <w:ins w:id="79" w:author="Victor Coronado" w:date="2017-04-24T11:2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node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server.</w:t>
        </w:r>
      </w:ins>
    </w:p>
    <w:p w14:paraId="5A2CFAB3" w14:textId="77777777" w:rsidR="0089609A" w:rsidRDefault="0089609A" w:rsidP="0089609A">
      <w:pPr>
        <w:shd w:val="clear" w:color="auto" w:fill="FFFFFF"/>
        <w:spacing w:after="0" w:line="240" w:lineRule="atLeast"/>
        <w:rPr>
          <w:ins w:id="80" w:author="Victor Coronado" w:date="2017-04-24T17:07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81" w:author="Victor Coronado" w:date="2017-04-24T17:07:00Z">
          <w:pPr>
            <w:shd w:val="clear" w:color="auto" w:fill="FFFFFF"/>
            <w:spacing w:after="0" w:line="240" w:lineRule="atLeast"/>
          </w:pPr>
        </w:pPrChange>
      </w:pPr>
    </w:p>
    <w:p w14:paraId="0F88CD12" w14:textId="067A5B3F" w:rsidR="0089609A" w:rsidRDefault="0089609A" w:rsidP="0089609A">
      <w:pPr>
        <w:shd w:val="clear" w:color="auto" w:fill="FFFFFF"/>
        <w:spacing w:after="0" w:line="240" w:lineRule="atLeast"/>
        <w:rPr>
          <w:ins w:id="82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83" w:author="Victor Coronado" w:date="2017-04-24T17:07:00Z">
          <w:pPr>
            <w:shd w:val="clear" w:color="auto" w:fill="FFFFFF"/>
            <w:spacing w:after="0" w:line="240" w:lineRule="atLeast"/>
          </w:pPr>
        </w:pPrChange>
      </w:pPr>
      <w:ins w:id="84" w:author="Victor Coronado" w:date="2017-04-24T17:0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Para ambiente de </w:t>
        </w:r>
      </w:ins>
      <w:ins w:id="85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desarrollo</w:t>
        </w:r>
      </w:ins>
      <w:ins w:id="86" w:author="Victor Coronado" w:date="2017-04-24T17:07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</w:ins>
    </w:p>
    <w:p w14:paraId="1F0B2AD3" w14:textId="3C238478" w:rsidR="0089609A" w:rsidRDefault="0089609A" w:rsidP="0089609A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ins w:id="87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88" w:author="Victor Coronado" w:date="2017-04-24T17:08:00Z">
          <w:pPr>
            <w:shd w:val="clear" w:color="auto" w:fill="FFFFFF"/>
            <w:spacing w:after="0" w:line="240" w:lineRule="atLeast"/>
          </w:pPr>
        </w:pPrChange>
      </w:pPr>
      <w:proofErr w:type="spellStart"/>
      <w:ins w:id="89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Gulp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compile</w:t>
        </w:r>
      </w:ins>
    </w:p>
    <w:p w14:paraId="3AED4958" w14:textId="3FBEDD5F" w:rsidR="0089609A" w:rsidRDefault="0089609A" w:rsidP="0089609A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ins w:id="90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91" w:author="Victor Coronado" w:date="2017-04-24T17:08:00Z">
          <w:pPr>
            <w:shd w:val="clear" w:color="auto" w:fill="FFFFFF"/>
            <w:spacing w:after="0" w:line="240" w:lineRule="atLeast"/>
          </w:pPr>
        </w:pPrChange>
      </w:pPr>
      <w:proofErr w:type="spellStart"/>
      <w:ins w:id="92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Bower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install</w:t>
        </w:r>
        <w:proofErr w:type="spellEnd"/>
      </w:ins>
    </w:p>
    <w:p w14:paraId="1E7D15ED" w14:textId="2891231C" w:rsidR="0089609A" w:rsidRDefault="0089609A" w:rsidP="0089609A">
      <w:pPr>
        <w:pStyle w:val="Prrafodelista"/>
        <w:numPr>
          <w:ilvl w:val="0"/>
          <w:numId w:val="5"/>
        </w:numPr>
        <w:shd w:val="clear" w:color="auto" w:fill="FFFFFF"/>
        <w:spacing w:after="0" w:line="240" w:lineRule="atLeast"/>
        <w:rPr>
          <w:ins w:id="93" w:author="Victor Coronado" w:date="2017-04-24T17:08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94" w:author="Victor Coronado" w:date="2017-04-24T17:08:00Z">
          <w:pPr>
            <w:shd w:val="clear" w:color="auto" w:fill="FFFFFF"/>
            <w:spacing w:after="0" w:line="240" w:lineRule="atLeast"/>
          </w:pPr>
        </w:pPrChange>
      </w:pPr>
      <w:ins w:id="95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App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dev</w:t>
        </w:r>
        <w:proofErr w:type="spellEnd"/>
      </w:ins>
    </w:p>
    <w:p w14:paraId="405C1B53" w14:textId="4FC394D8" w:rsidR="0089609A" w:rsidRDefault="0089609A" w:rsidP="0089609A">
      <w:pPr>
        <w:shd w:val="clear" w:color="auto" w:fill="FFFFFF"/>
        <w:spacing w:after="0" w:line="240" w:lineRule="atLeast"/>
        <w:rPr>
          <w:ins w:id="96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97" w:author="Victor Coronado" w:date="2017-04-24T17:08:00Z">
          <w:pPr>
            <w:shd w:val="clear" w:color="auto" w:fill="FFFFFF"/>
            <w:spacing w:after="0" w:line="240" w:lineRule="atLeast"/>
          </w:pPr>
        </w:pPrChange>
      </w:pPr>
      <w:ins w:id="98" w:author="Victor Coronado" w:date="2017-04-24T17:08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Dejar </w:t>
        </w:r>
      </w:ins>
      <w:ins w:id="99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el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al estado inicial</w:t>
        </w:r>
      </w:ins>
    </w:p>
    <w:p w14:paraId="6C212CE1" w14:textId="390DE86C" w:rsidR="0089609A" w:rsidRDefault="0089609A" w:rsidP="0089609A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ins w:id="100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101" w:author="Victor Coronado" w:date="2017-04-24T17:09:00Z">
          <w:pPr>
            <w:shd w:val="clear" w:color="auto" w:fill="FFFFFF"/>
            <w:spacing w:after="0" w:line="240" w:lineRule="atLeast"/>
          </w:pPr>
        </w:pPrChange>
      </w:pPr>
      <w:proofErr w:type="spellStart"/>
      <w:ins w:id="102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stash</w:t>
        </w:r>
        <w:proofErr w:type="spellEnd"/>
      </w:ins>
    </w:p>
    <w:p w14:paraId="369CD115" w14:textId="795D818C" w:rsidR="0089609A" w:rsidRDefault="0089609A" w:rsidP="0089609A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ins w:id="103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104" w:author="Victor Coronado" w:date="2017-04-24T17:09:00Z">
          <w:pPr>
            <w:shd w:val="clear" w:color="auto" w:fill="FFFFFF"/>
            <w:spacing w:after="0" w:line="240" w:lineRule="atLeast"/>
          </w:pPr>
        </w:pPrChange>
      </w:pPr>
      <w:proofErr w:type="spellStart"/>
      <w:ins w:id="105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reset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–</w:t>
        </w:r>
        <w:proofErr w:type="spellStart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hard</w:t>
        </w:r>
        <w:proofErr w:type="spellEnd"/>
      </w:ins>
    </w:p>
    <w:p w14:paraId="73E936E3" w14:textId="28DDD074" w:rsidR="0089609A" w:rsidRDefault="0089609A" w:rsidP="0089609A">
      <w:pPr>
        <w:pStyle w:val="Prrafodelista"/>
        <w:numPr>
          <w:ilvl w:val="0"/>
          <w:numId w:val="6"/>
        </w:numPr>
        <w:shd w:val="clear" w:color="auto" w:fill="FFFFFF"/>
        <w:spacing w:after="0" w:line="240" w:lineRule="atLeast"/>
        <w:rPr>
          <w:ins w:id="106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107" w:author="Victor Coronado" w:date="2017-04-24T17:09:00Z">
          <w:pPr>
            <w:shd w:val="clear" w:color="auto" w:fill="FFFFFF"/>
            <w:spacing w:after="0" w:line="240" w:lineRule="atLeast"/>
          </w:pPr>
        </w:pPrChange>
      </w:pPr>
      <w:proofErr w:type="spellStart"/>
      <w:ins w:id="108" w:author="Victor Coronado" w:date="2017-04-24T17:09:00Z"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>Git</w:t>
        </w:r>
        <w:proofErr w:type="spellEnd"/>
        <w:r>
          <w:rPr>
            <w:rFonts w:ascii="Calibri" w:eastAsia="Times New Roman" w:hAnsi="Calibri" w:cs="Segoe UI"/>
            <w:color w:val="000000"/>
            <w:sz w:val="24"/>
            <w:szCs w:val="24"/>
            <w:lang w:eastAsia="es-CL"/>
          </w:rPr>
          <w:t xml:space="preserve"> status</w:t>
        </w:r>
      </w:ins>
    </w:p>
    <w:p w14:paraId="28C1AB85" w14:textId="77777777" w:rsidR="0089609A" w:rsidRDefault="0089609A" w:rsidP="0089609A">
      <w:pPr>
        <w:shd w:val="clear" w:color="auto" w:fill="FFFFFF"/>
        <w:spacing w:after="0" w:line="240" w:lineRule="atLeast"/>
        <w:rPr>
          <w:ins w:id="109" w:author="Victor Coronado" w:date="2017-04-24T17:09:00Z"/>
          <w:rFonts w:ascii="Calibri" w:eastAsia="Times New Roman" w:hAnsi="Calibri" w:cs="Segoe UI"/>
          <w:color w:val="000000"/>
          <w:sz w:val="24"/>
          <w:szCs w:val="24"/>
          <w:lang w:eastAsia="es-CL"/>
        </w:rPr>
        <w:pPrChange w:id="110" w:author="Victor Coronado" w:date="2017-04-24T17:09:00Z">
          <w:pPr>
            <w:shd w:val="clear" w:color="auto" w:fill="FFFFFF"/>
            <w:spacing w:after="0" w:line="240" w:lineRule="atLeast"/>
          </w:pPr>
        </w:pPrChange>
      </w:pPr>
    </w:p>
    <w:p w14:paraId="2DD0F61D" w14:textId="77777777" w:rsidR="0089609A" w:rsidRPr="0089609A" w:rsidRDefault="0089609A" w:rsidP="0089609A">
      <w:pPr>
        <w:shd w:val="clear" w:color="auto" w:fill="FFFFFF"/>
        <w:spacing w:after="0" w:line="240" w:lineRule="atLeast"/>
        <w:rPr>
          <w:ins w:id="111" w:author="Victor Coronado" w:date="2017-04-24T11:28:00Z"/>
          <w:rFonts w:ascii="Calibri" w:eastAsia="Times New Roman" w:hAnsi="Calibri" w:cs="Segoe UI"/>
          <w:color w:val="000000"/>
          <w:sz w:val="24"/>
          <w:szCs w:val="24"/>
          <w:u w:val="single"/>
          <w:lang w:eastAsia="es-CL"/>
          <w:rPrChange w:id="112" w:author="Victor Coronado" w:date="2017-04-24T17:09:00Z">
            <w:rPr>
              <w:ins w:id="113" w:author="Victor Coronado" w:date="2017-04-24T11:28:00Z"/>
              <w:lang w:eastAsia="es-CL"/>
            </w:rPr>
          </w:rPrChange>
        </w:rPr>
        <w:pPrChange w:id="114" w:author="Victor Coronado" w:date="2017-04-24T17:09:00Z">
          <w:pPr>
            <w:shd w:val="clear" w:color="auto" w:fill="FFFFFF"/>
            <w:spacing w:after="0" w:line="240" w:lineRule="atLeast"/>
          </w:pPr>
        </w:pPrChange>
      </w:pPr>
      <w:bookmarkStart w:id="115" w:name="_GoBack"/>
      <w:bookmarkEnd w:id="115"/>
    </w:p>
    <w:p w14:paraId="58F26B67" w14:textId="77777777" w:rsidR="008E1F02" w:rsidRPr="008E1F02" w:rsidRDefault="008E1F02" w:rsidP="008E1F02">
      <w:pPr>
        <w:shd w:val="clear" w:color="auto" w:fill="FFFFFF"/>
        <w:spacing w:after="0" w:line="240" w:lineRule="atLeast"/>
        <w:rPr>
          <w:rFonts w:ascii="Calibri" w:eastAsia="Times New Roman" w:hAnsi="Calibri" w:cs="Segoe UI"/>
          <w:color w:val="000000"/>
          <w:sz w:val="24"/>
          <w:szCs w:val="24"/>
          <w:lang w:eastAsia="es-CL"/>
          <w:rPrChange w:id="116" w:author="Victor Coronado" w:date="2017-04-24T11:28:00Z">
            <w:rPr>
              <w:lang w:eastAsia="es-CL"/>
            </w:rPr>
          </w:rPrChange>
        </w:rPr>
        <w:pPrChange w:id="117" w:author="Victor Coronado" w:date="2017-04-24T11:28:00Z">
          <w:pPr>
            <w:shd w:val="clear" w:color="auto" w:fill="FFFFFF"/>
            <w:spacing w:after="0" w:line="240" w:lineRule="atLeast"/>
          </w:pPr>
        </w:pPrChange>
      </w:pPr>
    </w:p>
    <w:sectPr w:rsidR="008E1F02" w:rsidRPr="008E1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04C62"/>
    <w:multiLevelType w:val="hybridMultilevel"/>
    <w:tmpl w:val="5936EE4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6AAA"/>
    <w:multiLevelType w:val="hybridMultilevel"/>
    <w:tmpl w:val="F39ADC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F0D"/>
    <w:multiLevelType w:val="hybridMultilevel"/>
    <w:tmpl w:val="F9AAA3F8"/>
    <w:lvl w:ilvl="0" w:tplc="07A81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4F91"/>
    <w:multiLevelType w:val="hybridMultilevel"/>
    <w:tmpl w:val="1ACC6E94"/>
    <w:lvl w:ilvl="0" w:tplc="07A81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76BEC"/>
    <w:multiLevelType w:val="hybridMultilevel"/>
    <w:tmpl w:val="68027C70"/>
    <w:lvl w:ilvl="0" w:tplc="2410C0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3058A3"/>
    <w:multiLevelType w:val="hybridMultilevel"/>
    <w:tmpl w:val="7F5441C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ián Ormazábal">
    <w15:presenceInfo w15:providerId="Windows Live" w15:userId="1f64feac27df8cb7"/>
  </w15:person>
  <w15:person w15:author="Victor Coronado">
    <w15:presenceInfo w15:providerId="AD" w15:userId="S-1-5-21-132033913-4137270413-4123041900-1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EF"/>
    <w:rsid w:val="00034B8A"/>
    <w:rsid w:val="00594DB1"/>
    <w:rsid w:val="00630C61"/>
    <w:rsid w:val="00631C17"/>
    <w:rsid w:val="00832AEF"/>
    <w:rsid w:val="0089609A"/>
    <w:rsid w:val="008E1F02"/>
    <w:rsid w:val="008F2E61"/>
    <w:rsid w:val="00971F63"/>
    <w:rsid w:val="00A412E4"/>
    <w:rsid w:val="00AF50A5"/>
    <w:rsid w:val="00B056C1"/>
    <w:rsid w:val="00B90537"/>
    <w:rsid w:val="00B95571"/>
    <w:rsid w:val="00C81A3A"/>
    <w:rsid w:val="00D6359D"/>
    <w:rsid w:val="00DD3982"/>
    <w:rsid w:val="00E22C77"/>
    <w:rsid w:val="00EE6C37"/>
    <w:rsid w:val="00F0172A"/>
    <w:rsid w:val="00F02AC4"/>
    <w:rsid w:val="00F9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BDCA5"/>
  <w15:chartTrackingRefBased/>
  <w15:docId w15:val="{20B93585-E507-48B5-9876-F27E4731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phighlightallclass">
    <w:name w:val="rphighlightallclass"/>
    <w:basedOn w:val="Fuentedeprrafopredeter"/>
    <w:rsid w:val="00B95571"/>
  </w:style>
  <w:style w:type="character" w:customStyle="1" w:styleId="rpe1">
    <w:name w:val="_rp_e1"/>
    <w:basedOn w:val="Fuentedeprrafopredeter"/>
    <w:rsid w:val="00B95571"/>
  </w:style>
  <w:style w:type="character" w:customStyle="1" w:styleId="pel">
    <w:name w:val="_pe_l"/>
    <w:basedOn w:val="Fuentedeprrafopredeter"/>
    <w:rsid w:val="00B95571"/>
  </w:style>
  <w:style w:type="character" w:customStyle="1" w:styleId="bidi">
    <w:name w:val="bidi"/>
    <w:basedOn w:val="Fuentedeprrafopredeter"/>
    <w:rsid w:val="00B95571"/>
  </w:style>
  <w:style w:type="character" w:customStyle="1" w:styleId="apple-converted-space">
    <w:name w:val="apple-converted-space"/>
    <w:basedOn w:val="Fuentedeprrafopredeter"/>
    <w:rsid w:val="00B95571"/>
  </w:style>
  <w:style w:type="character" w:customStyle="1" w:styleId="rpo1">
    <w:name w:val="_rp_o1"/>
    <w:basedOn w:val="Fuentedeprrafopredeter"/>
    <w:rsid w:val="00B95571"/>
  </w:style>
  <w:style w:type="character" w:customStyle="1" w:styleId="allowtextselection">
    <w:name w:val="allowtextselection"/>
    <w:basedOn w:val="Fuentedeprrafopredeter"/>
    <w:rsid w:val="00B95571"/>
  </w:style>
  <w:style w:type="paragraph" w:styleId="NormalWeb">
    <w:name w:val="Normal (Web)"/>
    <w:basedOn w:val="Normal"/>
    <w:uiPriority w:val="99"/>
    <w:semiHidden/>
    <w:unhideWhenUsed/>
    <w:rsid w:val="00B9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uiPriority w:val="1"/>
    <w:qFormat/>
    <w:rsid w:val="00B955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71F63"/>
    <w:pPr>
      <w:ind w:left="720"/>
      <w:contextualSpacing/>
    </w:pPr>
  </w:style>
  <w:style w:type="paragraph" w:customStyle="1" w:styleId="Default">
    <w:name w:val="Default"/>
    <w:rsid w:val="00EE6C3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053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37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1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32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7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424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3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22239">
                                          <w:marLeft w:val="0"/>
                                          <w:marRight w:val="15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9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739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2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9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43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09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8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4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3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2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0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4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66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19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0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69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3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38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754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6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Dinamarca Valenzuela</dc:creator>
  <cp:keywords/>
  <dc:description/>
  <cp:lastModifiedBy>Victor Coronado</cp:lastModifiedBy>
  <cp:revision>3</cp:revision>
  <cp:lastPrinted>2017-02-09T16:00:00Z</cp:lastPrinted>
  <dcterms:created xsi:type="dcterms:W3CDTF">2017-04-24T14:28:00Z</dcterms:created>
  <dcterms:modified xsi:type="dcterms:W3CDTF">2017-04-24T20:09:00Z</dcterms:modified>
</cp:coreProperties>
</file>